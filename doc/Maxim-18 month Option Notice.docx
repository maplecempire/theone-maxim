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F2111" w14:textId="118D6CAA" w:rsidR="003479CF" w:rsidRDefault="003479CF" w:rsidP="00A72754">
      <w:pPr>
        <w:rPr>
          <w:ins w:id="0" w:author="Revi" w:date="2014-05-02T17:03:00Z"/>
          <w:rFonts w:ascii="Tahoma" w:hAnsi="Tahoma" w:cs="Tahoma"/>
          <w:sz w:val="20"/>
          <w:szCs w:val="20"/>
        </w:rPr>
      </w:pPr>
      <w:ins w:id="1" w:author="Revi" w:date="2014-05-02T17:03:00Z">
        <w:r>
          <w:rPr>
            <w:rFonts w:ascii="Tahoma" w:hAnsi="Tahoma" w:cs="Tahoma"/>
            <w:sz w:val="20"/>
            <w:szCs w:val="20"/>
          </w:rPr>
          <w:t>1 May 2014</w:t>
        </w:r>
      </w:ins>
    </w:p>
    <w:p w14:paraId="36D48209" w14:textId="77777777" w:rsidR="003479CF" w:rsidRDefault="003479CF" w:rsidP="00A72754">
      <w:pPr>
        <w:rPr>
          <w:ins w:id="2" w:author="Revi" w:date="2014-05-02T17:03:00Z"/>
          <w:rFonts w:ascii="Tahoma" w:hAnsi="Tahoma" w:cs="Tahoma"/>
          <w:sz w:val="20"/>
          <w:szCs w:val="20"/>
        </w:rPr>
      </w:pPr>
    </w:p>
    <w:p w14:paraId="5559AAC9" w14:textId="77777777" w:rsidR="00A72754" w:rsidRPr="005C15E3" w:rsidRDefault="00A72754" w:rsidP="00A72754">
      <w:pPr>
        <w:rPr>
          <w:rFonts w:ascii="Tahoma" w:hAnsi="Tahoma" w:cs="Tahoma"/>
          <w:sz w:val="20"/>
          <w:szCs w:val="20"/>
        </w:rPr>
      </w:pPr>
      <w:r w:rsidRPr="005C15E3">
        <w:rPr>
          <w:rFonts w:ascii="Tahoma" w:hAnsi="Tahoma" w:cs="Tahoma"/>
          <w:sz w:val="20"/>
          <w:szCs w:val="20"/>
        </w:rPr>
        <w:t>Dear International Member,</w:t>
      </w:r>
    </w:p>
    <w:p w14:paraId="6BF9C0A0" w14:textId="77777777" w:rsidR="00A72754" w:rsidRPr="005C15E3" w:rsidRDefault="00A72754" w:rsidP="00A72754">
      <w:pPr>
        <w:rPr>
          <w:rFonts w:ascii="Tahoma" w:hAnsi="Tahoma" w:cs="Tahoma"/>
          <w:sz w:val="20"/>
          <w:szCs w:val="20"/>
        </w:rPr>
      </w:pPr>
    </w:p>
    <w:p w14:paraId="675FB1A2" w14:textId="77777777" w:rsidR="00A72754" w:rsidRPr="005C15E3" w:rsidRDefault="00A72754" w:rsidP="00A72754">
      <w:pPr>
        <w:jc w:val="center"/>
        <w:rPr>
          <w:rFonts w:ascii="Tahoma" w:hAnsi="Tahoma" w:cs="Tahoma"/>
          <w:sz w:val="20"/>
          <w:szCs w:val="20"/>
        </w:rPr>
      </w:pPr>
    </w:p>
    <w:p w14:paraId="5D2E8943" w14:textId="77777777" w:rsidR="00A72754" w:rsidRPr="005C15E3" w:rsidRDefault="00A72754" w:rsidP="003479CF">
      <w:pPr>
        <w:rPr>
          <w:rFonts w:ascii="Tahoma" w:hAnsi="Tahoma" w:cs="Tahoma"/>
          <w:b/>
          <w:sz w:val="20"/>
          <w:szCs w:val="20"/>
          <w:u w:val="single"/>
        </w:rPr>
        <w:pPrChange w:id="3" w:author="Revi" w:date="2014-05-02T17:03:00Z">
          <w:pPr>
            <w:jc w:val="center"/>
          </w:pPr>
        </w:pPrChange>
      </w:pPr>
      <w:r w:rsidRPr="005C15E3">
        <w:rPr>
          <w:rFonts w:ascii="Tahoma" w:hAnsi="Tahoma" w:cs="Tahoma"/>
          <w:b/>
          <w:sz w:val="20"/>
          <w:szCs w:val="20"/>
          <w:u w:val="single"/>
        </w:rPr>
        <w:t>NOTIFICATION OF MATURITY – 18</w:t>
      </w:r>
      <w:r w:rsidRPr="005C15E3">
        <w:rPr>
          <w:rFonts w:ascii="Tahoma" w:hAnsi="Tahoma" w:cs="Tahoma"/>
          <w:b/>
          <w:sz w:val="20"/>
          <w:szCs w:val="20"/>
          <w:u w:val="single"/>
          <w:vertAlign w:val="superscript"/>
        </w:rPr>
        <w:t>th</w:t>
      </w:r>
      <w:r w:rsidRPr="005C15E3">
        <w:rPr>
          <w:rFonts w:ascii="Tahoma" w:hAnsi="Tahoma" w:cs="Tahoma"/>
          <w:b/>
          <w:sz w:val="20"/>
          <w:szCs w:val="20"/>
          <w:u w:val="single"/>
        </w:rPr>
        <w:t xml:space="preserve"> MONTH OPTION NOTICE</w:t>
      </w:r>
    </w:p>
    <w:p w14:paraId="5D54C161" w14:textId="77777777" w:rsidR="00A72754" w:rsidRPr="005C15E3" w:rsidRDefault="00A72754" w:rsidP="00A72754">
      <w:pPr>
        <w:jc w:val="center"/>
        <w:rPr>
          <w:rFonts w:asciiTheme="majorHAnsi" w:hAnsiTheme="majorHAnsi" w:cs="Tahoma"/>
          <w:b/>
          <w:sz w:val="20"/>
          <w:szCs w:val="20"/>
          <w:u w:val="single"/>
        </w:rPr>
      </w:pPr>
    </w:p>
    <w:p w14:paraId="178B919D" w14:textId="65AA6883" w:rsidR="00A72754" w:rsidRPr="005C15E3" w:rsidRDefault="00A72754" w:rsidP="00A72754">
      <w:pPr>
        <w:jc w:val="both"/>
        <w:rPr>
          <w:rFonts w:asciiTheme="majorHAnsi" w:hAnsiTheme="majorHAnsi" w:cs="Tahoma"/>
          <w:sz w:val="20"/>
          <w:szCs w:val="20"/>
        </w:rPr>
      </w:pPr>
      <w:r w:rsidRPr="005C15E3">
        <w:rPr>
          <w:rFonts w:asciiTheme="majorHAnsi" w:hAnsiTheme="majorHAnsi" w:cs="Tahoma"/>
          <w:sz w:val="20"/>
          <w:szCs w:val="20"/>
        </w:rPr>
        <w:t>First</w:t>
      </w:r>
      <w:ins w:id="4" w:author="Revi" w:date="2014-05-02T17:03:00Z">
        <w:r w:rsidR="003479CF">
          <w:rPr>
            <w:rFonts w:asciiTheme="majorHAnsi" w:hAnsiTheme="majorHAnsi" w:cs="Tahoma"/>
            <w:sz w:val="20"/>
            <w:szCs w:val="20"/>
          </w:rPr>
          <w:t>ly</w:t>
        </w:r>
      </w:ins>
      <w:r w:rsidR="0052170A" w:rsidRPr="005C15E3">
        <w:rPr>
          <w:rFonts w:asciiTheme="majorHAnsi" w:hAnsiTheme="majorHAnsi" w:cs="Tahoma"/>
          <w:sz w:val="20"/>
          <w:szCs w:val="20"/>
        </w:rPr>
        <w:t>,</w:t>
      </w:r>
      <w:r w:rsidRPr="005C15E3">
        <w:rPr>
          <w:rFonts w:asciiTheme="majorHAnsi" w:hAnsiTheme="majorHAnsi" w:cs="Tahoma"/>
          <w:sz w:val="20"/>
          <w:szCs w:val="20"/>
        </w:rPr>
        <w:t xml:space="preserve"> we congratulate </w:t>
      </w:r>
      <w:ins w:id="5" w:author="Revi" w:date="2014-05-02T17:03:00Z">
        <w:r w:rsidR="003479CF">
          <w:rPr>
            <w:rFonts w:asciiTheme="majorHAnsi" w:hAnsiTheme="majorHAnsi" w:cs="Tahoma"/>
            <w:sz w:val="20"/>
            <w:szCs w:val="20"/>
          </w:rPr>
          <w:t xml:space="preserve">and thank </w:t>
        </w:r>
      </w:ins>
      <w:r w:rsidRPr="005C15E3">
        <w:rPr>
          <w:rFonts w:asciiTheme="majorHAnsi" w:hAnsiTheme="majorHAnsi" w:cs="Tahoma"/>
          <w:sz w:val="20"/>
          <w:szCs w:val="20"/>
        </w:rPr>
        <w:t>you for walking</w:t>
      </w:r>
      <w:r w:rsidR="000A74C6" w:rsidRPr="005C15E3">
        <w:rPr>
          <w:rFonts w:asciiTheme="majorHAnsi" w:hAnsiTheme="majorHAnsi" w:cs="Tahoma"/>
          <w:sz w:val="20"/>
          <w:szCs w:val="20"/>
        </w:rPr>
        <w:t xml:space="preserve"> the success trail</w:t>
      </w:r>
      <w:r w:rsidRPr="005C15E3">
        <w:rPr>
          <w:rFonts w:asciiTheme="majorHAnsi" w:hAnsiTheme="majorHAnsi" w:cs="Tahoma"/>
          <w:sz w:val="20"/>
          <w:szCs w:val="20"/>
        </w:rPr>
        <w:t xml:space="preserve"> with us</w:t>
      </w:r>
      <w:r w:rsidR="004D1CEF">
        <w:rPr>
          <w:rFonts w:asciiTheme="majorHAnsi" w:hAnsiTheme="majorHAnsi" w:cs="Tahoma"/>
          <w:sz w:val="20"/>
          <w:szCs w:val="20"/>
        </w:rPr>
        <w:t xml:space="preserve"> in this past</w:t>
      </w:r>
      <w:r w:rsidRPr="005C15E3">
        <w:rPr>
          <w:rFonts w:asciiTheme="majorHAnsi" w:hAnsiTheme="majorHAnsi" w:cs="Tahoma"/>
          <w:sz w:val="20"/>
          <w:szCs w:val="20"/>
        </w:rPr>
        <w:t xml:space="preserve"> 18 months</w:t>
      </w:r>
      <w:del w:id="6" w:author="Revi" w:date="2014-05-02T17:03:00Z">
        <w:r w:rsidR="0065442E" w:rsidDel="003479CF">
          <w:rPr>
            <w:rFonts w:asciiTheme="majorHAnsi" w:hAnsiTheme="majorHAnsi" w:cs="Tahoma"/>
            <w:sz w:val="20"/>
            <w:szCs w:val="20"/>
          </w:rPr>
          <w:delText xml:space="preserve"> and</w:delText>
        </w:r>
        <w:r w:rsidR="000A74C6" w:rsidRPr="005C15E3" w:rsidDel="003479CF">
          <w:rPr>
            <w:rFonts w:asciiTheme="majorHAnsi" w:hAnsiTheme="majorHAnsi" w:cs="Tahoma"/>
            <w:sz w:val="20"/>
            <w:szCs w:val="20"/>
          </w:rPr>
          <w:delText xml:space="preserve"> t</w:delText>
        </w:r>
        <w:r w:rsidRPr="005C15E3" w:rsidDel="003479CF">
          <w:rPr>
            <w:rFonts w:asciiTheme="majorHAnsi" w:hAnsiTheme="majorHAnsi" w:cs="Tahoma"/>
            <w:sz w:val="20"/>
            <w:szCs w:val="20"/>
          </w:rPr>
          <w:delText>hank you</w:delText>
        </w:r>
      </w:del>
      <w:r w:rsidRPr="005C15E3">
        <w:rPr>
          <w:rFonts w:asciiTheme="majorHAnsi" w:hAnsiTheme="majorHAnsi" w:cs="Tahoma"/>
          <w:sz w:val="20"/>
          <w:szCs w:val="20"/>
        </w:rPr>
        <w:t>.</w:t>
      </w:r>
    </w:p>
    <w:p w14:paraId="605DF2AC" w14:textId="77777777" w:rsidR="00A72754" w:rsidRPr="005C15E3" w:rsidRDefault="00A72754" w:rsidP="00A72754">
      <w:pPr>
        <w:jc w:val="both"/>
        <w:rPr>
          <w:rFonts w:asciiTheme="majorHAnsi" w:hAnsiTheme="majorHAnsi" w:cs="Tahoma"/>
          <w:sz w:val="20"/>
          <w:szCs w:val="20"/>
        </w:rPr>
      </w:pPr>
    </w:p>
    <w:p w14:paraId="0F33AAFF" w14:textId="3F8AC24E" w:rsidR="00A72754" w:rsidRPr="005C15E3" w:rsidRDefault="00A72754" w:rsidP="00A72754">
      <w:pPr>
        <w:jc w:val="both"/>
        <w:rPr>
          <w:rFonts w:asciiTheme="majorHAnsi" w:hAnsiTheme="majorHAnsi" w:cs="Tahoma"/>
          <w:sz w:val="20"/>
          <w:szCs w:val="20"/>
        </w:rPr>
      </w:pPr>
      <w:r w:rsidRPr="005C15E3">
        <w:rPr>
          <w:rFonts w:asciiTheme="majorHAnsi" w:hAnsiTheme="majorHAnsi" w:cs="Tahoma"/>
          <w:sz w:val="20"/>
          <w:szCs w:val="20"/>
        </w:rPr>
        <w:t>Second</w:t>
      </w:r>
      <w:ins w:id="7" w:author="Revi" w:date="2014-05-02T17:03:00Z">
        <w:r w:rsidR="003479CF">
          <w:rPr>
            <w:rFonts w:asciiTheme="majorHAnsi" w:hAnsiTheme="majorHAnsi" w:cs="Tahoma"/>
            <w:sz w:val="20"/>
            <w:szCs w:val="20"/>
          </w:rPr>
          <w:t>ly</w:t>
        </w:r>
      </w:ins>
      <w:r w:rsidRPr="005C15E3">
        <w:rPr>
          <w:rFonts w:asciiTheme="majorHAnsi" w:hAnsiTheme="majorHAnsi" w:cs="Tahoma"/>
          <w:sz w:val="20"/>
          <w:szCs w:val="20"/>
        </w:rPr>
        <w:t xml:space="preserve">, this is your </w:t>
      </w:r>
      <w:proofErr w:type="gramStart"/>
      <w:r w:rsidRPr="005C15E3">
        <w:rPr>
          <w:rFonts w:asciiTheme="majorHAnsi" w:hAnsiTheme="majorHAnsi" w:cs="Tahoma"/>
          <w:sz w:val="20"/>
          <w:szCs w:val="20"/>
        </w:rPr>
        <w:t>reminder, that</w:t>
      </w:r>
      <w:proofErr w:type="gramEnd"/>
      <w:r w:rsidRPr="005C15E3">
        <w:rPr>
          <w:rFonts w:asciiTheme="majorHAnsi" w:hAnsiTheme="majorHAnsi" w:cs="Tahoma"/>
          <w:sz w:val="20"/>
          <w:szCs w:val="20"/>
        </w:rPr>
        <w:t xml:space="preserve"> in </w:t>
      </w:r>
      <w:r w:rsidR="00E114AE" w:rsidRPr="005C15E3">
        <w:rPr>
          <w:rFonts w:asciiTheme="majorHAnsi" w:hAnsiTheme="majorHAnsi" w:cs="Tahoma"/>
          <w:sz w:val="20"/>
          <w:szCs w:val="20"/>
        </w:rPr>
        <w:t>about</w:t>
      </w:r>
      <w:r w:rsidRPr="005C15E3">
        <w:rPr>
          <w:rFonts w:asciiTheme="majorHAnsi" w:hAnsiTheme="majorHAnsi" w:cs="Tahoma"/>
          <w:sz w:val="20"/>
          <w:szCs w:val="20"/>
        </w:rPr>
        <w:t xml:space="preserve"> 30 days</w:t>
      </w:r>
      <w:ins w:id="8" w:author="Revi" w:date="2014-05-02T17:52:00Z">
        <w:r w:rsidR="00A10BF0">
          <w:rPr>
            <w:rFonts w:asciiTheme="majorHAnsi" w:hAnsiTheme="majorHAnsi" w:cs="Tahoma"/>
            <w:sz w:val="20"/>
            <w:szCs w:val="20"/>
          </w:rPr>
          <w:t>’</w:t>
        </w:r>
      </w:ins>
      <w:r w:rsidRPr="005C15E3">
        <w:rPr>
          <w:rFonts w:asciiTheme="majorHAnsi" w:hAnsiTheme="majorHAnsi" w:cs="Tahoma"/>
          <w:sz w:val="20"/>
          <w:szCs w:val="20"/>
        </w:rPr>
        <w:t xml:space="preserve"> time, your Contract with Maxim Trader will a</w:t>
      </w:r>
      <w:r w:rsidR="0065442E">
        <w:rPr>
          <w:rFonts w:asciiTheme="majorHAnsi" w:hAnsiTheme="majorHAnsi" w:cs="Tahoma"/>
          <w:sz w:val="20"/>
          <w:szCs w:val="20"/>
        </w:rPr>
        <w:t>chieve its full maturity status</w:t>
      </w:r>
      <w:r w:rsidRPr="005C15E3">
        <w:rPr>
          <w:rFonts w:asciiTheme="majorHAnsi" w:hAnsiTheme="majorHAnsi" w:cs="Tahoma"/>
          <w:sz w:val="20"/>
          <w:szCs w:val="20"/>
        </w:rPr>
        <w:t xml:space="preserve"> of 18 months</w:t>
      </w:r>
      <w:r w:rsidR="00E114AE" w:rsidRPr="005C15E3">
        <w:rPr>
          <w:rFonts w:asciiTheme="majorHAnsi" w:hAnsiTheme="majorHAnsi" w:cs="Tahoma"/>
          <w:sz w:val="20"/>
          <w:szCs w:val="20"/>
        </w:rPr>
        <w:t xml:space="preserve"> on ___________________</w:t>
      </w:r>
      <w:r w:rsidRPr="005C15E3">
        <w:rPr>
          <w:rFonts w:asciiTheme="majorHAnsi" w:hAnsiTheme="majorHAnsi" w:cs="Tahoma"/>
          <w:sz w:val="20"/>
          <w:szCs w:val="20"/>
        </w:rPr>
        <w:t xml:space="preserve">. </w:t>
      </w:r>
    </w:p>
    <w:p w14:paraId="4C33AB70" w14:textId="77777777" w:rsidR="00A72754" w:rsidRPr="005C15E3" w:rsidRDefault="00A72754" w:rsidP="00A72754">
      <w:pPr>
        <w:rPr>
          <w:rFonts w:asciiTheme="majorHAnsi" w:hAnsiTheme="majorHAnsi" w:cs="Tahoma"/>
          <w:sz w:val="20"/>
          <w:szCs w:val="20"/>
        </w:rPr>
      </w:pPr>
    </w:p>
    <w:p w14:paraId="7544C75E" w14:textId="1441E5AE" w:rsidR="00A72754" w:rsidRPr="005C15E3" w:rsidRDefault="003479CF" w:rsidP="00A72754">
      <w:pPr>
        <w:rPr>
          <w:rFonts w:asciiTheme="majorHAnsi" w:hAnsiTheme="majorHAnsi" w:cs="Tahoma"/>
          <w:sz w:val="20"/>
          <w:szCs w:val="20"/>
        </w:rPr>
      </w:pPr>
      <w:ins w:id="9" w:author="Revi" w:date="2014-05-02T17:04:00Z">
        <w:r>
          <w:rPr>
            <w:rFonts w:asciiTheme="majorHAnsi" w:hAnsiTheme="majorHAnsi" w:cs="Tahoma"/>
            <w:sz w:val="20"/>
            <w:szCs w:val="20"/>
          </w:rPr>
          <w:t xml:space="preserve">Below </w:t>
        </w:r>
      </w:ins>
      <w:del w:id="10" w:author="Revi" w:date="2014-05-02T17:04:00Z">
        <w:r w:rsidR="00E114AE" w:rsidRPr="005C15E3" w:rsidDel="003479CF">
          <w:rPr>
            <w:rFonts w:asciiTheme="majorHAnsi" w:hAnsiTheme="majorHAnsi" w:cs="Tahoma"/>
            <w:sz w:val="20"/>
            <w:szCs w:val="20"/>
          </w:rPr>
          <w:delText>NOW h</w:delText>
        </w:r>
        <w:r w:rsidR="00A72754" w:rsidRPr="005C15E3" w:rsidDel="003479CF">
          <w:rPr>
            <w:rFonts w:asciiTheme="majorHAnsi" w:hAnsiTheme="majorHAnsi" w:cs="Tahoma"/>
            <w:sz w:val="20"/>
            <w:szCs w:val="20"/>
          </w:rPr>
          <w:delText>ere</w:delText>
        </w:r>
      </w:del>
      <w:r w:rsidR="00A72754" w:rsidRPr="005C15E3">
        <w:rPr>
          <w:rFonts w:asciiTheme="majorHAnsi" w:hAnsiTheme="majorHAnsi" w:cs="Tahoma"/>
          <w:sz w:val="20"/>
          <w:szCs w:val="20"/>
        </w:rPr>
        <w:t xml:space="preserve"> are your options</w:t>
      </w:r>
      <w:r w:rsidR="0052170A" w:rsidRPr="005C15E3">
        <w:rPr>
          <w:rFonts w:asciiTheme="majorHAnsi" w:hAnsiTheme="majorHAnsi" w:cs="Tahoma"/>
          <w:sz w:val="20"/>
          <w:szCs w:val="20"/>
        </w:rPr>
        <w:t xml:space="preserve"> and you </w:t>
      </w:r>
      <w:r w:rsidR="0052170A" w:rsidRPr="0065442E">
        <w:rPr>
          <w:rFonts w:asciiTheme="majorHAnsi" w:hAnsiTheme="majorHAnsi" w:cs="Tahoma"/>
          <w:b/>
          <w:sz w:val="20"/>
          <w:szCs w:val="20"/>
        </w:rPr>
        <w:t>MUST</w:t>
      </w:r>
      <w:r w:rsidR="0052170A" w:rsidRPr="005C15E3">
        <w:rPr>
          <w:rFonts w:asciiTheme="majorHAnsi" w:hAnsiTheme="majorHAnsi" w:cs="Tahoma"/>
          <w:sz w:val="20"/>
          <w:szCs w:val="20"/>
        </w:rPr>
        <w:t xml:space="preserve"> select</w:t>
      </w:r>
      <w:r w:rsidR="0065442E">
        <w:rPr>
          <w:rFonts w:asciiTheme="majorHAnsi" w:hAnsiTheme="majorHAnsi" w:cs="Tahoma"/>
          <w:sz w:val="20"/>
          <w:szCs w:val="20"/>
        </w:rPr>
        <w:t xml:space="preserve"> at least</w:t>
      </w:r>
      <w:r w:rsidR="0052170A" w:rsidRPr="005C15E3">
        <w:rPr>
          <w:rFonts w:asciiTheme="majorHAnsi" w:hAnsiTheme="majorHAnsi" w:cs="Tahoma"/>
          <w:sz w:val="20"/>
          <w:szCs w:val="20"/>
        </w:rPr>
        <w:t xml:space="preserve"> one</w:t>
      </w:r>
      <w:proofErr w:type="gramStart"/>
      <w:ins w:id="11" w:author="Revi" w:date="2014-05-02T17:04:00Z">
        <w:r>
          <w:rPr>
            <w:rFonts w:asciiTheme="majorHAnsi" w:hAnsiTheme="majorHAnsi" w:cs="Tahoma"/>
            <w:sz w:val="20"/>
            <w:szCs w:val="20"/>
          </w:rPr>
          <w:t>:</w:t>
        </w:r>
      </w:ins>
      <w:r w:rsidR="0052170A" w:rsidRPr="005C15E3">
        <w:rPr>
          <w:rFonts w:asciiTheme="majorHAnsi" w:hAnsiTheme="majorHAnsi" w:cs="Tahoma"/>
          <w:sz w:val="20"/>
          <w:szCs w:val="20"/>
        </w:rPr>
        <w:t xml:space="preserve"> </w:t>
      </w:r>
      <w:proofErr w:type="gramEnd"/>
      <w:del w:id="12" w:author="Revi" w:date="2014-05-02T17:04:00Z">
        <w:r w:rsidR="0052170A" w:rsidRPr="005C15E3" w:rsidDel="003479CF">
          <w:rPr>
            <w:rFonts w:asciiTheme="majorHAnsi" w:hAnsiTheme="majorHAnsi" w:cs="Tahoma"/>
            <w:sz w:val="20"/>
            <w:szCs w:val="20"/>
          </w:rPr>
          <w:delText>please</w:delText>
        </w:r>
      </w:del>
      <w:r w:rsidR="0052170A" w:rsidRPr="005C15E3">
        <w:rPr>
          <w:rFonts w:asciiTheme="majorHAnsi" w:hAnsiTheme="majorHAnsi" w:cs="Tahoma"/>
          <w:sz w:val="20"/>
          <w:szCs w:val="20"/>
        </w:rPr>
        <w:t>.</w:t>
      </w:r>
    </w:p>
    <w:p w14:paraId="6AA15FA0" w14:textId="77777777" w:rsidR="00A72754" w:rsidRPr="005C15E3" w:rsidRDefault="00A72754" w:rsidP="00A72754">
      <w:pPr>
        <w:rPr>
          <w:rFonts w:asciiTheme="majorHAnsi" w:hAnsiTheme="majorHAnsi" w:cs="Tahoma"/>
          <w:sz w:val="20"/>
          <w:szCs w:val="20"/>
        </w:rPr>
      </w:pPr>
    </w:p>
    <w:p w14:paraId="4BDE6E57" w14:textId="77777777" w:rsidR="00A72754" w:rsidRPr="005C15E3" w:rsidRDefault="00A72754" w:rsidP="00A72754">
      <w:pPr>
        <w:rPr>
          <w:rFonts w:asciiTheme="majorHAnsi" w:hAnsiTheme="majorHAnsi" w:cs="Tahoma"/>
          <w:b/>
          <w:sz w:val="20"/>
          <w:szCs w:val="20"/>
          <w:u w:val="single"/>
        </w:rPr>
      </w:pPr>
      <w:r w:rsidRPr="005C15E3">
        <w:rPr>
          <w:rFonts w:asciiTheme="majorHAnsi" w:hAnsiTheme="majorHAnsi" w:cs="Tahoma"/>
          <w:b/>
          <w:sz w:val="20"/>
          <w:szCs w:val="20"/>
          <w:u w:val="single"/>
        </w:rPr>
        <w:t>OPTION ONE:</w:t>
      </w:r>
    </w:p>
    <w:p w14:paraId="2F3BEB0E" w14:textId="77777777" w:rsidR="00A72754" w:rsidRPr="005C15E3" w:rsidRDefault="00A72754" w:rsidP="00A72754">
      <w:pPr>
        <w:rPr>
          <w:rFonts w:asciiTheme="majorHAnsi" w:hAnsiTheme="majorHAnsi" w:cs="Tahoma"/>
          <w:sz w:val="20"/>
          <w:szCs w:val="20"/>
        </w:rPr>
      </w:pPr>
    </w:p>
    <w:p w14:paraId="28B53DB2" w14:textId="25DFE53A" w:rsidR="00A72754" w:rsidRPr="005C15E3" w:rsidRDefault="00A72754" w:rsidP="00B81DD3">
      <w:pPr>
        <w:jc w:val="both"/>
        <w:rPr>
          <w:rFonts w:asciiTheme="majorHAnsi" w:hAnsiTheme="majorHAnsi" w:cs="Tahoma"/>
          <w:sz w:val="20"/>
          <w:szCs w:val="20"/>
          <w:u w:val="single"/>
        </w:rPr>
      </w:pPr>
      <w:r w:rsidRPr="005C15E3">
        <w:rPr>
          <w:rFonts w:asciiTheme="majorHAnsi" w:hAnsiTheme="majorHAnsi" w:cs="Tahoma"/>
          <w:b/>
          <w:sz w:val="20"/>
          <w:szCs w:val="20"/>
        </w:rPr>
        <w:t>END YOUR CONTRACT AND WITHDRAW</w:t>
      </w:r>
      <w:proofErr w:type="gramStart"/>
      <w:r w:rsidRPr="005C15E3">
        <w:rPr>
          <w:rFonts w:asciiTheme="majorHAnsi" w:hAnsiTheme="majorHAnsi" w:cs="Tahoma"/>
          <w:sz w:val="20"/>
          <w:szCs w:val="20"/>
        </w:rPr>
        <w:t xml:space="preserve">; </w:t>
      </w:r>
      <w:r w:rsidR="000A74C6" w:rsidRPr="005C15E3">
        <w:rPr>
          <w:rFonts w:asciiTheme="majorHAnsi" w:hAnsiTheme="majorHAnsi" w:cs="Tahoma"/>
          <w:sz w:val="20"/>
          <w:szCs w:val="20"/>
        </w:rPr>
        <w:t xml:space="preserve"> –</w:t>
      </w:r>
      <w:proofErr w:type="gramEnd"/>
      <w:r w:rsidR="000A74C6" w:rsidRPr="005C15E3">
        <w:rPr>
          <w:rFonts w:asciiTheme="majorHAnsi" w:hAnsiTheme="majorHAnsi" w:cs="Tahoma"/>
          <w:sz w:val="20"/>
          <w:szCs w:val="20"/>
        </w:rPr>
        <w:t xml:space="preserve"> You</w:t>
      </w:r>
      <w:r w:rsidRPr="005C15E3">
        <w:rPr>
          <w:rFonts w:asciiTheme="majorHAnsi" w:hAnsiTheme="majorHAnsi" w:cs="Tahoma"/>
          <w:sz w:val="20"/>
          <w:szCs w:val="20"/>
        </w:rPr>
        <w:t xml:space="preserve"> will then end your contract and the</w:t>
      </w:r>
      <w:r w:rsidR="0065442E">
        <w:rPr>
          <w:rFonts w:asciiTheme="majorHAnsi" w:hAnsiTheme="majorHAnsi" w:cs="Tahoma"/>
          <w:sz w:val="20"/>
          <w:szCs w:val="20"/>
        </w:rPr>
        <w:t>reafter withdraw your Principal</w:t>
      </w:r>
      <w:r w:rsidRPr="005C15E3">
        <w:rPr>
          <w:rFonts w:asciiTheme="majorHAnsi" w:hAnsiTheme="majorHAnsi" w:cs="Tahoma"/>
          <w:sz w:val="20"/>
          <w:szCs w:val="20"/>
        </w:rPr>
        <w:t xml:space="preserve"> Investment of USD</w:t>
      </w:r>
      <w:del w:id="13" w:author="Revi" w:date="2014-05-02T17:04:00Z">
        <w:r w:rsidRPr="005C15E3" w:rsidDel="003479CF">
          <w:rPr>
            <w:rFonts w:asciiTheme="majorHAnsi" w:hAnsiTheme="majorHAnsi" w:cs="Tahoma"/>
            <w:sz w:val="20"/>
            <w:szCs w:val="20"/>
          </w:rPr>
          <w:delText>$</w:delText>
        </w:r>
      </w:del>
      <w:r w:rsidRPr="005C15E3">
        <w:rPr>
          <w:rFonts w:asciiTheme="majorHAnsi" w:hAnsiTheme="majorHAnsi" w:cs="Tahoma"/>
          <w:sz w:val="20"/>
          <w:szCs w:val="20"/>
        </w:rPr>
        <w:t>______________</w:t>
      </w:r>
      <w:r w:rsidR="004D1CEF">
        <w:rPr>
          <w:rFonts w:asciiTheme="majorHAnsi" w:hAnsiTheme="majorHAnsi" w:cs="Tahoma"/>
          <w:sz w:val="20"/>
          <w:szCs w:val="20"/>
        </w:rPr>
        <w:t>___</w:t>
      </w:r>
      <w:r w:rsidRPr="005C15E3">
        <w:rPr>
          <w:rFonts w:asciiTheme="majorHAnsi" w:hAnsiTheme="majorHAnsi" w:cs="Tahoma"/>
          <w:sz w:val="20"/>
          <w:szCs w:val="20"/>
        </w:rPr>
        <w:t>_. You will also receive all your CP2 and CP3 balance</w:t>
      </w:r>
      <w:ins w:id="14" w:author="Revi" w:date="2014-05-02T17:05:00Z">
        <w:r w:rsidR="003479CF">
          <w:rPr>
            <w:rFonts w:asciiTheme="majorHAnsi" w:hAnsiTheme="majorHAnsi" w:cs="Tahoma"/>
            <w:sz w:val="20"/>
            <w:szCs w:val="20"/>
          </w:rPr>
          <w:t>s</w:t>
        </w:r>
      </w:ins>
      <w:r w:rsidRPr="005C15E3">
        <w:rPr>
          <w:rFonts w:asciiTheme="majorHAnsi" w:hAnsiTheme="majorHAnsi" w:cs="Tahoma"/>
          <w:sz w:val="20"/>
          <w:szCs w:val="20"/>
        </w:rPr>
        <w:t xml:space="preserve"> paid to you and thereafter NOT be e</w:t>
      </w:r>
      <w:r w:rsidR="000A74C6" w:rsidRPr="005C15E3">
        <w:rPr>
          <w:rFonts w:asciiTheme="majorHAnsi" w:hAnsiTheme="majorHAnsi" w:cs="Tahoma"/>
          <w:sz w:val="20"/>
          <w:szCs w:val="20"/>
        </w:rPr>
        <w:t xml:space="preserve">ntitled to any further monies </w:t>
      </w:r>
      <w:r w:rsidRPr="005C15E3">
        <w:rPr>
          <w:rFonts w:asciiTheme="majorHAnsi" w:hAnsiTheme="majorHAnsi" w:cs="Tahoma"/>
          <w:sz w:val="20"/>
          <w:szCs w:val="20"/>
        </w:rPr>
        <w:t>from the</w:t>
      </w:r>
      <w:r w:rsidR="0065442E">
        <w:rPr>
          <w:rFonts w:asciiTheme="majorHAnsi" w:hAnsiTheme="majorHAnsi" w:cs="Tahoma"/>
          <w:sz w:val="20"/>
          <w:szCs w:val="20"/>
        </w:rPr>
        <w:t xml:space="preserve"> our</w:t>
      </w:r>
      <w:r w:rsidRPr="005C15E3">
        <w:rPr>
          <w:rFonts w:asciiTheme="majorHAnsi" w:hAnsiTheme="majorHAnsi" w:cs="Tahoma"/>
          <w:sz w:val="20"/>
          <w:szCs w:val="20"/>
        </w:rPr>
        <w:t xml:space="preserve"> Referral program as your </w:t>
      </w:r>
      <w:proofErr w:type="spellStart"/>
      <w:r w:rsidRPr="005C15E3">
        <w:rPr>
          <w:rFonts w:asciiTheme="majorHAnsi" w:hAnsiTheme="majorHAnsi" w:cs="Tahoma"/>
          <w:sz w:val="20"/>
          <w:szCs w:val="20"/>
        </w:rPr>
        <w:t>UserID</w:t>
      </w:r>
      <w:proofErr w:type="spellEnd"/>
      <w:r w:rsidRPr="005C15E3">
        <w:rPr>
          <w:rFonts w:asciiTheme="majorHAnsi" w:hAnsiTheme="majorHAnsi" w:cs="Tahoma"/>
          <w:sz w:val="20"/>
          <w:szCs w:val="20"/>
        </w:rPr>
        <w:t xml:space="preserve"> will be </w:t>
      </w:r>
      <w:ins w:id="15" w:author="Revi" w:date="2014-05-02T17:05:00Z">
        <w:r w:rsidR="003479CF">
          <w:rPr>
            <w:rFonts w:asciiTheme="majorHAnsi" w:hAnsiTheme="majorHAnsi" w:cs="Tahoma"/>
            <w:sz w:val="20"/>
            <w:szCs w:val="20"/>
          </w:rPr>
          <w:t xml:space="preserve">deleted </w:t>
        </w:r>
      </w:ins>
      <w:del w:id="16" w:author="Revi" w:date="2014-05-02T17:05:00Z">
        <w:r w:rsidRPr="005C15E3" w:rsidDel="003479CF">
          <w:rPr>
            <w:rFonts w:asciiTheme="majorHAnsi" w:hAnsiTheme="majorHAnsi" w:cs="Tahoma"/>
            <w:sz w:val="20"/>
            <w:szCs w:val="20"/>
          </w:rPr>
          <w:delText>expunged</w:delText>
        </w:r>
      </w:del>
      <w:r w:rsidRPr="005C15E3">
        <w:rPr>
          <w:rFonts w:asciiTheme="majorHAnsi" w:hAnsiTheme="majorHAnsi" w:cs="Tahoma"/>
          <w:sz w:val="20"/>
          <w:szCs w:val="20"/>
        </w:rPr>
        <w:t xml:space="preserve"> from our system.</w:t>
      </w:r>
    </w:p>
    <w:p w14:paraId="4C0CA5B0" w14:textId="77777777" w:rsidR="00A72754" w:rsidRPr="005C15E3" w:rsidRDefault="000A74C6" w:rsidP="00B81DD3">
      <w:pPr>
        <w:jc w:val="both"/>
        <w:rPr>
          <w:rFonts w:asciiTheme="majorHAnsi" w:hAnsiTheme="majorHAnsi" w:cs="Tahoma"/>
          <w:b/>
          <w:sz w:val="20"/>
          <w:szCs w:val="20"/>
          <w:u w:val="single"/>
        </w:rPr>
      </w:pPr>
      <w:r w:rsidRPr="005C15E3">
        <w:rPr>
          <w:rFonts w:asciiTheme="majorHAnsi" w:hAnsiTheme="majorHAnsi" w:cs="Tahoma"/>
          <w:sz w:val="20"/>
          <w:szCs w:val="20"/>
          <w:u w:val="single"/>
        </w:rPr>
        <w:br/>
      </w:r>
      <w:r w:rsidRPr="005C15E3">
        <w:rPr>
          <w:rFonts w:asciiTheme="majorHAnsi" w:hAnsiTheme="majorHAnsi" w:cs="Tahoma"/>
          <w:b/>
          <w:sz w:val="20"/>
          <w:szCs w:val="20"/>
          <w:u w:val="single"/>
        </w:rPr>
        <w:t>OPTION TWO:</w:t>
      </w:r>
    </w:p>
    <w:p w14:paraId="1C3D2A7B" w14:textId="77777777" w:rsidR="000A74C6" w:rsidRPr="005C15E3" w:rsidRDefault="000A74C6" w:rsidP="000A74C6">
      <w:pPr>
        <w:rPr>
          <w:rFonts w:asciiTheme="majorHAnsi" w:hAnsiTheme="majorHAnsi" w:cs="Tahoma"/>
          <w:b/>
          <w:sz w:val="20"/>
          <w:szCs w:val="20"/>
          <w:u w:val="single"/>
        </w:rPr>
      </w:pPr>
    </w:p>
    <w:p w14:paraId="7193667B" w14:textId="33BC1821" w:rsidR="000A74C6" w:rsidRPr="005C15E3" w:rsidRDefault="000A74C6" w:rsidP="000A74C6">
      <w:pPr>
        <w:rPr>
          <w:rFonts w:asciiTheme="majorHAnsi" w:hAnsiTheme="majorHAnsi" w:cs="Tahoma"/>
          <w:b/>
          <w:sz w:val="20"/>
          <w:szCs w:val="20"/>
          <w:u w:val="single"/>
        </w:rPr>
      </w:pPr>
      <w:r w:rsidRPr="005C15E3">
        <w:rPr>
          <w:rFonts w:asciiTheme="majorHAnsi" w:hAnsiTheme="majorHAnsi" w:cs="Tahoma"/>
          <w:b/>
          <w:sz w:val="20"/>
          <w:szCs w:val="20"/>
        </w:rPr>
        <w:t xml:space="preserve">EXTEND AND ROLL OVER YOUR </w:t>
      </w:r>
      <w:del w:id="17" w:author="Revi" w:date="2014-05-02T18:06:00Z">
        <w:r w:rsidRPr="005C15E3" w:rsidDel="00B4626E">
          <w:rPr>
            <w:rFonts w:asciiTheme="majorHAnsi" w:hAnsiTheme="majorHAnsi" w:cs="Tahoma"/>
            <w:b/>
            <w:sz w:val="20"/>
            <w:szCs w:val="20"/>
          </w:rPr>
          <w:delText>INITIAL</w:delText>
        </w:r>
      </w:del>
      <w:ins w:id="18" w:author="Revi" w:date="2014-05-02T18:06:00Z">
        <w:r w:rsidR="00B4626E">
          <w:rPr>
            <w:rFonts w:asciiTheme="majorHAnsi" w:hAnsiTheme="majorHAnsi" w:cs="Tahoma"/>
            <w:b/>
            <w:sz w:val="20"/>
            <w:szCs w:val="20"/>
          </w:rPr>
          <w:t>PRINCIPA</w:t>
        </w:r>
      </w:ins>
      <w:ins w:id="19" w:author="Revi" w:date="2014-05-02T18:07:00Z">
        <w:r w:rsidR="00B4626E">
          <w:rPr>
            <w:rFonts w:asciiTheme="majorHAnsi" w:hAnsiTheme="majorHAnsi" w:cs="Tahoma"/>
            <w:b/>
            <w:sz w:val="20"/>
            <w:szCs w:val="20"/>
          </w:rPr>
          <w:t>L</w:t>
        </w:r>
      </w:ins>
      <w:r w:rsidRPr="005C15E3">
        <w:rPr>
          <w:rFonts w:asciiTheme="majorHAnsi" w:hAnsiTheme="majorHAnsi" w:cs="Tahoma"/>
          <w:b/>
          <w:sz w:val="20"/>
          <w:szCs w:val="20"/>
        </w:rPr>
        <w:t xml:space="preserve"> INVESTMENT WITH </w:t>
      </w:r>
      <w:ins w:id="20" w:author="Revi" w:date="2014-05-02T17:05:00Z">
        <w:r w:rsidR="003479CF">
          <w:rPr>
            <w:rFonts w:asciiTheme="majorHAnsi" w:hAnsiTheme="majorHAnsi" w:cs="Tahoma"/>
            <w:b/>
            <w:sz w:val="20"/>
            <w:szCs w:val="20"/>
          </w:rPr>
          <w:t>MAXIM</w:t>
        </w:r>
      </w:ins>
      <w:del w:id="21" w:author="Revi" w:date="2014-05-02T17:05:00Z">
        <w:r w:rsidRPr="005C15E3" w:rsidDel="003479CF">
          <w:rPr>
            <w:rFonts w:asciiTheme="majorHAnsi" w:hAnsiTheme="majorHAnsi" w:cs="Tahoma"/>
            <w:b/>
            <w:sz w:val="20"/>
            <w:szCs w:val="20"/>
          </w:rPr>
          <w:delText>US</w:delText>
        </w:r>
      </w:del>
      <w:r w:rsidRPr="005C15E3">
        <w:rPr>
          <w:rFonts w:asciiTheme="majorHAnsi" w:hAnsiTheme="majorHAnsi" w:cs="Tahoma"/>
          <w:b/>
          <w:sz w:val="20"/>
          <w:szCs w:val="20"/>
        </w:rPr>
        <w:t>;</w:t>
      </w:r>
      <w:r w:rsidRPr="005C15E3">
        <w:rPr>
          <w:rFonts w:asciiTheme="majorHAnsi" w:hAnsiTheme="majorHAnsi" w:cs="Tahoma"/>
          <w:sz w:val="20"/>
          <w:szCs w:val="20"/>
        </w:rPr>
        <w:t xml:space="preserve"> </w:t>
      </w:r>
      <w:r w:rsidR="00A72754" w:rsidRPr="005C15E3">
        <w:rPr>
          <w:rFonts w:asciiTheme="majorHAnsi" w:hAnsiTheme="majorHAnsi" w:cs="Tahoma"/>
          <w:sz w:val="20"/>
          <w:szCs w:val="20"/>
        </w:rPr>
        <w:t xml:space="preserve"> Indicating that you </w:t>
      </w:r>
      <w:r w:rsidRPr="005C15E3">
        <w:rPr>
          <w:rFonts w:asciiTheme="majorHAnsi" w:hAnsiTheme="majorHAnsi" w:cs="Tahoma"/>
          <w:sz w:val="20"/>
          <w:szCs w:val="20"/>
        </w:rPr>
        <w:t>w</w:t>
      </w:r>
      <w:r w:rsidR="00A72754" w:rsidRPr="005C15E3">
        <w:rPr>
          <w:rFonts w:asciiTheme="majorHAnsi" w:hAnsiTheme="majorHAnsi" w:cs="Tahoma"/>
          <w:sz w:val="20"/>
          <w:szCs w:val="20"/>
        </w:rPr>
        <w:t xml:space="preserve">ould like to extend this contract for another 18 months subject </w:t>
      </w:r>
      <w:r w:rsidRPr="005C15E3">
        <w:rPr>
          <w:rFonts w:asciiTheme="majorHAnsi" w:hAnsiTheme="majorHAnsi" w:cs="Tahoma"/>
          <w:sz w:val="20"/>
          <w:szCs w:val="20"/>
        </w:rPr>
        <w:t xml:space="preserve">to </w:t>
      </w:r>
      <w:ins w:id="22" w:author="Revi" w:date="2014-05-02T17:06:00Z">
        <w:r w:rsidR="003479CF">
          <w:rPr>
            <w:rFonts w:asciiTheme="majorHAnsi" w:hAnsiTheme="majorHAnsi" w:cs="Tahoma"/>
            <w:sz w:val="20"/>
            <w:szCs w:val="20"/>
          </w:rPr>
          <w:t xml:space="preserve">existing </w:t>
        </w:r>
      </w:ins>
      <w:del w:id="23" w:author="Revi" w:date="2014-05-02T17:06:00Z">
        <w:r w:rsidRPr="005C15E3" w:rsidDel="003479CF">
          <w:rPr>
            <w:rFonts w:asciiTheme="majorHAnsi" w:hAnsiTheme="majorHAnsi" w:cs="Tahoma"/>
            <w:sz w:val="20"/>
            <w:szCs w:val="20"/>
          </w:rPr>
          <w:delText>current</w:delText>
        </w:r>
      </w:del>
      <w:r w:rsidRPr="005C15E3">
        <w:rPr>
          <w:rFonts w:asciiTheme="majorHAnsi" w:hAnsiTheme="majorHAnsi" w:cs="Tahoma"/>
          <w:sz w:val="20"/>
          <w:szCs w:val="20"/>
        </w:rPr>
        <w:t xml:space="preserve"> terms and conditions</w:t>
      </w:r>
      <w:r w:rsidR="0065442E">
        <w:rPr>
          <w:rFonts w:asciiTheme="majorHAnsi" w:hAnsiTheme="majorHAnsi" w:cs="Tahoma"/>
          <w:sz w:val="20"/>
          <w:szCs w:val="20"/>
        </w:rPr>
        <w:t>,</w:t>
      </w:r>
      <w:r w:rsidR="004D1CEF">
        <w:rPr>
          <w:rFonts w:asciiTheme="majorHAnsi" w:hAnsiTheme="majorHAnsi" w:cs="Tahoma"/>
          <w:sz w:val="20"/>
          <w:szCs w:val="20"/>
        </w:rPr>
        <w:t xml:space="preserve"> </w:t>
      </w:r>
      <w:ins w:id="24" w:author="Revi" w:date="2014-05-02T17:06:00Z">
        <w:r w:rsidR="003479CF">
          <w:rPr>
            <w:rFonts w:asciiTheme="majorHAnsi" w:hAnsiTheme="majorHAnsi" w:cs="Tahoma"/>
            <w:sz w:val="20"/>
            <w:szCs w:val="20"/>
          </w:rPr>
          <w:t xml:space="preserve">and </w:t>
        </w:r>
      </w:ins>
      <w:del w:id="25" w:author="Revi" w:date="2014-05-02T17:06:00Z">
        <w:r w:rsidR="004D1CEF" w:rsidDel="003479CF">
          <w:rPr>
            <w:rFonts w:asciiTheme="majorHAnsi" w:hAnsiTheme="majorHAnsi" w:cs="Tahoma"/>
            <w:sz w:val="20"/>
            <w:szCs w:val="20"/>
          </w:rPr>
          <w:delText>can</w:delText>
        </w:r>
      </w:del>
      <w:r w:rsidR="004D1CEF">
        <w:rPr>
          <w:rFonts w:asciiTheme="majorHAnsi" w:hAnsiTheme="majorHAnsi" w:cs="Tahoma"/>
          <w:sz w:val="20"/>
          <w:szCs w:val="20"/>
        </w:rPr>
        <w:t xml:space="preserve"> continue to keep earning high returns.</w:t>
      </w:r>
      <w:r w:rsidR="0052170A" w:rsidRPr="005C15E3">
        <w:rPr>
          <w:rFonts w:asciiTheme="majorHAnsi" w:hAnsiTheme="majorHAnsi" w:cs="Tahoma"/>
          <w:sz w:val="20"/>
          <w:szCs w:val="20"/>
        </w:rPr>
        <w:br/>
      </w:r>
      <w:r w:rsidRPr="005C15E3">
        <w:rPr>
          <w:rFonts w:asciiTheme="majorHAnsi" w:hAnsiTheme="majorHAnsi" w:cs="Tahoma"/>
          <w:sz w:val="20"/>
          <w:szCs w:val="20"/>
        </w:rPr>
        <w:br/>
      </w:r>
      <w:r w:rsidRPr="005C15E3">
        <w:rPr>
          <w:rFonts w:asciiTheme="majorHAnsi" w:hAnsiTheme="majorHAnsi" w:cs="Tahoma"/>
          <w:b/>
          <w:sz w:val="20"/>
          <w:szCs w:val="20"/>
          <w:u w:val="single"/>
        </w:rPr>
        <w:t>OPTION THREE</w:t>
      </w:r>
      <w:del w:id="26" w:author="Revi" w:date="2014-05-02T17:07:00Z">
        <w:r w:rsidRPr="005C15E3" w:rsidDel="003479CF">
          <w:rPr>
            <w:rFonts w:asciiTheme="majorHAnsi" w:hAnsiTheme="majorHAnsi" w:cs="Tahoma"/>
            <w:b/>
            <w:sz w:val="20"/>
            <w:szCs w:val="20"/>
            <w:u w:val="single"/>
          </w:rPr>
          <w:delText xml:space="preserve"> </w:delText>
        </w:r>
      </w:del>
      <w:r w:rsidRPr="005C15E3">
        <w:rPr>
          <w:rFonts w:asciiTheme="majorHAnsi" w:hAnsiTheme="majorHAnsi" w:cs="Tahoma"/>
          <w:b/>
          <w:sz w:val="20"/>
          <w:szCs w:val="20"/>
          <w:u w:val="single"/>
        </w:rPr>
        <w:t>:</w:t>
      </w:r>
    </w:p>
    <w:p w14:paraId="3ECF668F" w14:textId="77777777" w:rsidR="000A74C6" w:rsidRPr="005C15E3" w:rsidRDefault="000A74C6" w:rsidP="000A74C6">
      <w:pPr>
        <w:rPr>
          <w:rFonts w:asciiTheme="majorHAnsi" w:hAnsiTheme="majorHAnsi" w:cs="Tahoma"/>
          <w:b/>
          <w:sz w:val="20"/>
          <w:szCs w:val="20"/>
          <w:u w:val="single"/>
        </w:rPr>
      </w:pPr>
    </w:p>
    <w:p w14:paraId="359E48C0" w14:textId="2E517A91" w:rsidR="000A74C6" w:rsidRPr="005C15E3" w:rsidRDefault="00C05087" w:rsidP="00B81DD3">
      <w:pPr>
        <w:jc w:val="both"/>
        <w:rPr>
          <w:rFonts w:asciiTheme="majorHAnsi" w:hAnsiTheme="majorHAnsi" w:cs="Tahoma"/>
          <w:sz w:val="20"/>
          <w:szCs w:val="20"/>
        </w:rPr>
      </w:pPr>
      <w:ins w:id="27" w:author="Revi" w:date="2014-05-02T17:22:00Z">
        <w:r>
          <w:rPr>
            <w:rFonts w:asciiTheme="majorHAnsi" w:hAnsiTheme="majorHAnsi" w:cs="Tahoma"/>
            <w:b/>
            <w:sz w:val="20"/>
            <w:szCs w:val="20"/>
          </w:rPr>
          <w:t xml:space="preserve">PURCHASE </w:t>
        </w:r>
      </w:ins>
      <w:del w:id="28" w:author="Revi" w:date="2014-05-02T17:22:00Z">
        <w:r w:rsidR="000A74C6" w:rsidRPr="005C15E3" w:rsidDel="00C05087">
          <w:rPr>
            <w:rFonts w:asciiTheme="majorHAnsi" w:hAnsiTheme="majorHAnsi" w:cs="Tahoma"/>
            <w:b/>
            <w:sz w:val="20"/>
            <w:szCs w:val="20"/>
          </w:rPr>
          <w:delText>BUY IN AS A</w:delText>
        </w:r>
      </w:del>
      <w:r w:rsidR="000A74C6" w:rsidRPr="005C15E3">
        <w:rPr>
          <w:rFonts w:asciiTheme="majorHAnsi" w:hAnsiTheme="majorHAnsi" w:cs="Tahoma"/>
          <w:b/>
          <w:sz w:val="20"/>
          <w:szCs w:val="20"/>
        </w:rPr>
        <w:t xml:space="preserve"> STOCK </w:t>
      </w:r>
      <w:ins w:id="29" w:author="Revi" w:date="2014-05-02T17:22:00Z">
        <w:r>
          <w:rPr>
            <w:rFonts w:asciiTheme="majorHAnsi" w:hAnsiTheme="majorHAnsi" w:cs="Tahoma"/>
            <w:b/>
            <w:sz w:val="20"/>
            <w:szCs w:val="20"/>
          </w:rPr>
          <w:t xml:space="preserve">IN MAXIM </w:t>
        </w:r>
      </w:ins>
      <w:del w:id="30" w:author="Revi" w:date="2014-05-02T17:22:00Z">
        <w:r w:rsidR="000A74C6" w:rsidRPr="005C15E3" w:rsidDel="00C05087">
          <w:rPr>
            <w:rFonts w:asciiTheme="majorHAnsi" w:hAnsiTheme="majorHAnsi" w:cs="Tahoma"/>
            <w:b/>
            <w:sz w:val="20"/>
            <w:szCs w:val="20"/>
          </w:rPr>
          <w:delText>HO</w:delText>
        </w:r>
      </w:del>
      <w:del w:id="31" w:author="Revi" w:date="2014-05-02T17:23:00Z">
        <w:r w:rsidR="000A74C6" w:rsidRPr="005C15E3" w:rsidDel="00C05087">
          <w:rPr>
            <w:rFonts w:asciiTheme="majorHAnsi" w:hAnsiTheme="majorHAnsi" w:cs="Tahoma"/>
            <w:b/>
            <w:sz w:val="20"/>
            <w:szCs w:val="20"/>
          </w:rPr>
          <w:delText>LDER</w:delText>
        </w:r>
      </w:del>
      <w:r w:rsidR="000A74C6" w:rsidRPr="005C15E3">
        <w:rPr>
          <w:rFonts w:asciiTheme="majorHAnsi" w:hAnsiTheme="majorHAnsi" w:cs="Tahoma"/>
          <w:b/>
          <w:sz w:val="20"/>
          <w:szCs w:val="20"/>
        </w:rPr>
        <w:t xml:space="preserve"> AND </w:t>
      </w:r>
      <w:ins w:id="32" w:author="Revi" w:date="2014-05-02T17:23:00Z">
        <w:r w:rsidR="00823C99">
          <w:rPr>
            <w:rFonts w:asciiTheme="majorHAnsi" w:hAnsiTheme="majorHAnsi" w:cs="Tahoma"/>
            <w:b/>
            <w:sz w:val="20"/>
            <w:szCs w:val="20"/>
          </w:rPr>
          <w:t xml:space="preserve">BECOME A </w:t>
        </w:r>
      </w:ins>
      <w:r w:rsidR="000A74C6" w:rsidRPr="005C15E3">
        <w:rPr>
          <w:rFonts w:asciiTheme="majorHAnsi" w:hAnsiTheme="majorHAnsi" w:cs="Tahoma"/>
          <w:b/>
          <w:sz w:val="20"/>
          <w:szCs w:val="20"/>
        </w:rPr>
        <w:t xml:space="preserve">PART </w:t>
      </w:r>
      <w:proofErr w:type="gramStart"/>
      <w:r w:rsidR="000A74C6" w:rsidRPr="005C15E3">
        <w:rPr>
          <w:rFonts w:asciiTheme="majorHAnsi" w:hAnsiTheme="majorHAnsi" w:cs="Tahoma"/>
          <w:b/>
          <w:sz w:val="20"/>
          <w:szCs w:val="20"/>
        </w:rPr>
        <w:t xml:space="preserve">OWNER </w:t>
      </w:r>
      <w:proofErr w:type="gramEnd"/>
      <w:del w:id="33" w:author="Revi" w:date="2014-05-02T17:23:00Z">
        <w:r w:rsidR="000A74C6" w:rsidRPr="005C15E3" w:rsidDel="00823C99">
          <w:rPr>
            <w:rFonts w:asciiTheme="majorHAnsi" w:hAnsiTheme="majorHAnsi" w:cs="Tahoma"/>
            <w:b/>
            <w:sz w:val="20"/>
            <w:szCs w:val="20"/>
          </w:rPr>
          <w:delText>OF MAXIM</w:delText>
        </w:r>
      </w:del>
      <w:r w:rsidR="000A74C6" w:rsidRPr="005C15E3">
        <w:rPr>
          <w:rFonts w:asciiTheme="majorHAnsi" w:hAnsiTheme="majorHAnsi" w:cs="Tahoma"/>
          <w:b/>
          <w:sz w:val="20"/>
          <w:szCs w:val="20"/>
        </w:rPr>
        <w:t xml:space="preserve">: </w:t>
      </w:r>
      <w:r w:rsidR="000A74C6" w:rsidRPr="005C15E3">
        <w:rPr>
          <w:rFonts w:asciiTheme="majorHAnsi" w:hAnsiTheme="majorHAnsi" w:cs="Tahoma"/>
          <w:sz w:val="20"/>
          <w:szCs w:val="20"/>
        </w:rPr>
        <w:t xml:space="preserve">Maxim Capital Ltd T/A Maxim Trader, </w:t>
      </w:r>
      <w:del w:id="34" w:author="Revi" w:date="2014-05-02T17:09:00Z">
        <w:r w:rsidR="004D1CEF" w:rsidDel="003479CF">
          <w:rPr>
            <w:rFonts w:asciiTheme="majorHAnsi" w:hAnsiTheme="majorHAnsi" w:cs="Tahoma"/>
            <w:sz w:val="20"/>
            <w:szCs w:val="20"/>
          </w:rPr>
          <w:delText>who are</w:delText>
        </w:r>
        <w:r w:rsidR="000A74C6" w:rsidRPr="005C15E3" w:rsidDel="003479CF">
          <w:rPr>
            <w:rFonts w:asciiTheme="majorHAnsi" w:hAnsiTheme="majorHAnsi" w:cs="Tahoma"/>
            <w:sz w:val="20"/>
            <w:szCs w:val="20"/>
          </w:rPr>
          <w:delText xml:space="preserve"> a USD$10M</w:delText>
        </w:r>
        <w:r w:rsidR="00B81DD3" w:rsidRPr="005C15E3" w:rsidDel="003479CF">
          <w:rPr>
            <w:rFonts w:asciiTheme="majorHAnsi" w:hAnsiTheme="majorHAnsi" w:cs="Tahoma"/>
            <w:sz w:val="20"/>
            <w:szCs w:val="20"/>
          </w:rPr>
          <w:delText xml:space="preserve"> paid up</w:delText>
        </w:r>
      </w:del>
      <w:r w:rsidR="00B81DD3" w:rsidRPr="005C15E3">
        <w:rPr>
          <w:rFonts w:asciiTheme="majorHAnsi" w:hAnsiTheme="majorHAnsi" w:cs="Tahoma"/>
          <w:sz w:val="20"/>
          <w:szCs w:val="20"/>
        </w:rPr>
        <w:t xml:space="preserve"> </w:t>
      </w:r>
      <w:ins w:id="35" w:author="Revi" w:date="2014-05-02T17:09:00Z">
        <w:r w:rsidR="003479CF">
          <w:rPr>
            <w:rFonts w:asciiTheme="majorHAnsi" w:hAnsiTheme="majorHAnsi" w:cs="Tahoma"/>
            <w:sz w:val="20"/>
            <w:szCs w:val="20"/>
          </w:rPr>
          <w:t xml:space="preserve">is a </w:t>
        </w:r>
      </w:ins>
      <w:del w:id="36" w:author="Revi" w:date="2014-05-02T17:09:00Z">
        <w:r w:rsidR="00B81DD3" w:rsidRPr="005C15E3" w:rsidDel="003479CF">
          <w:rPr>
            <w:rFonts w:asciiTheme="majorHAnsi" w:hAnsiTheme="majorHAnsi" w:cs="Tahoma"/>
            <w:sz w:val="20"/>
            <w:szCs w:val="20"/>
          </w:rPr>
          <w:delText>capital</w:delText>
        </w:r>
      </w:del>
      <w:r w:rsidR="00B81DD3" w:rsidRPr="005C15E3">
        <w:rPr>
          <w:rFonts w:asciiTheme="majorHAnsi" w:hAnsiTheme="majorHAnsi" w:cs="Tahoma"/>
          <w:sz w:val="20"/>
          <w:szCs w:val="20"/>
        </w:rPr>
        <w:t xml:space="preserve"> </w:t>
      </w:r>
      <w:r w:rsidR="00762A90" w:rsidRPr="005C15E3">
        <w:rPr>
          <w:rFonts w:asciiTheme="majorHAnsi" w:hAnsiTheme="majorHAnsi" w:cs="Tahoma"/>
          <w:sz w:val="20"/>
          <w:szCs w:val="20"/>
        </w:rPr>
        <w:t xml:space="preserve">private </w:t>
      </w:r>
      <w:ins w:id="37" w:author="Revi" w:date="2014-05-02T17:09:00Z">
        <w:r w:rsidR="003479CF">
          <w:rPr>
            <w:rFonts w:asciiTheme="majorHAnsi" w:hAnsiTheme="majorHAnsi" w:cs="Tahoma"/>
            <w:sz w:val="20"/>
            <w:szCs w:val="20"/>
          </w:rPr>
          <w:t xml:space="preserve">limited </w:t>
        </w:r>
      </w:ins>
      <w:r w:rsidR="0052170A" w:rsidRPr="005C15E3">
        <w:rPr>
          <w:rFonts w:asciiTheme="majorHAnsi" w:hAnsiTheme="majorHAnsi" w:cs="Tahoma"/>
          <w:sz w:val="20"/>
          <w:szCs w:val="20"/>
        </w:rPr>
        <w:t>company</w:t>
      </w:r>
      <w:r w:rsidR="0065442E">
        <w:rPr>
          <w:rFonts w:asciiTheme="majorHAnsi" w:hAnsiTheme="majorHAnsi" w:cs="Tahoma"/>
          <w:sz w:val="20"/>
          <w:szCs w:val="20"/>
        </w:rPr>
        <w:t xml:space="preserve"> with </w:t>
      </w:r>
      <w:ins w:id="38" w:author="Revi" w:date="2014-05-02T17:10:00Z">
        <w:r w:rsidR="003479CF">
          <w:rPr>
            <w:rFonts w:asciiTheme="majorHAnsi" w:hAnsiTheme="majorHAnsi" w:cs="Tahoma"/>
            <w:sz w:val="20"/>
            <w:szCs w:val="20"/>
          </w:rPr>
          <w:t xml:space="preserve">a paid up capital of USD10 million consisting of </w:t>
        </w:r>
      </w:ins>
      <w:r w:rsidR="00B81DD3" w:rsidRPr="005C15E3">
        <w:rPr>
          <w:rFonts w:asciiTheme="majorHAnsi" w:hAnsiTheme="majorHAnsi" w:cs="Tahoma"/>
          <w:sz w:val="20"/>
          <w:szCs w:val="20"/>
        </w:rPr>
        <w:t>10 million shares</w:t>
      </w:r>
      <w:del w:id="39" w:author="Revi" w:date="2014-05-02T17:12:00Z">
        <w:r w:rsidR="00B81DD3" w:rsidRPr="005C15E3" w:rsidDel="003479CF">
          <w:rPr>
            <w:rFonts w:asciiTheme="majorHAnsi" w:hAnsiTheme="majorHAnsi" w:cs="Tahoma"/>
            <w:sz w:val="20"/>
            <w:szCs w:val="20"/>
          </w:rPr>
          <w:delText>, thus valued at USD$10M</w:delText>
        </w:r>
      </w:del>
      <w:r w:rsidR="00B81DD3" w:rsidRPr="005C15E3">
        <w:rPr>
          <w:rFonts w:asciiTheme="majorHAnsi" w:hAnsiTheme="majorHAnsi" w:cs="Tahoma"/>
          <w:sz w:val="20"/>
          <w:szCs w:val="20"/>
        </w:rPr>
        <w:t>. Eight Mill</w:t>
      </w:r>
      <w:r w:rsidR="0065442E">
        <w:rPr>
          <w:rFonts w:asciiTheme="majorHAnsi" w:hAnsiTheme="majorHAnsi" w:cs="Tahoma"/>
          <w:sz w:val="20"/>
          <w:szCs w:val="20"/>
        </w:rPr>
        <w:t>ion non voting</w:t>
      </w:r>
      <w:r w:rsidR="00B81DD3" w:rsidRPr="005C15E3">
        <w:rPr>
          <w:rFonts w:asciiTheme="majorHAnsi" w:hAnsiTheme="majorHAnsi" w:cs="Tahoma"/>
          <w:sz w:val="20"/>
          <w:szCs w:val="20"/>
        </w:rPr>
        <w:t xml:space="preserve"> shares are available for purchase at</w:t>
      </w:r>
      <w:r w:rsidR="0065442E">
        <w:rPr>
          <w:rFonts w:asciiTheme="majorHAnsi" w:hAnsiTheme="majorHAnsi" w:cs="Tahoma"/>
          <w:sz w:val="20"/>
          <w:szCs w:val="20"/>
        </w:rPr>
        <w:t xml:space="preserve"> USD</w:t>
      </w:r>
      <w:del w:id="40" w:author="Revi" w:date="2014-05-02T17:12:00Z">
        <w:r w:rsidR="0065442E" w:rsidDel="003479CF">
          <w:rPr>
            <w:rFonts w:asciiTheme="majorHAnsi" w:hAnsiTheme="majorHAnsi" w:cs="Tahoma"/>
            <w:sz w:val="20"/>
            <w:szCs w:val="20"/>
          </w:rPr>
          <w:delText>$</w:delText>
        </w:r>
      </w:del>
      <w:r w:rsidR="0065442E">
        <w:rPr>
          <w:rFonts w:asciiTheme="majorHAnsi" w:hAnsiTheme="majorHAnsi" w:cs="Tahoma"/>
          <w:sz w:val="20"/>
          <w:szCs w:val="20"/>
        </w:rPr>
        <w:t>1</w:t>
      </w:r>
      <w:ins w:id="41" w:author="Revi" w:date="2014-05-02T17:12:00Z">
        <w:r w:rsidR="003479CF">
          <w:rPr>
            <w:rFonts w:asciiTheme="majorHAnsi" w:hAnsiTheme="majorHAnsi" w:cs="Tahoma"/>
            <w:sz w:val="20"/>
            <w:szCs w:val="20"/>
          </w:rPr>
          <w:t>,</w:t>
        </w:r>
      </w:ins>
      <w:r w:rsidR="0065442E">
        <w:rPr>
          <w:rFonts w:asciiTheme="majorHAnsi" w:hAnsiTheme="majorHAnsi" w:cs="Tahoma"/>
          <w:sz w:val="20"/>
          <w:szCs w:val="20"/>
        </w:rPr>
        <w:t xml:space="preserve">000 </w:t>
      </w:r>
      <w:ins w:id="42" w:author="Revi" w:date="2014-05-02T17:43:00Z">
        <w:r w:rsidR="0037005F">
          <w:rPr>
            <w:rFonts w:asciiTheme="majorHAnsi" w:hAnsiTheme="majorHAnsi" w:cs="Tahoma"/>
            <w:sz w:val="20"/>
            <w:szCs w:val="20"/>
          </w:rPr>
          <w:t xml:space="preserve">per </w:t>
        </w:r>
        <w:proofErr w:type="gramStart"/>
        <w:r w:rsidR="0037005F">
          <w:rPr>
            <w:rFonts w:asciiTheme="majorHAnsi" w:hAnsiTheme="majorHAnsi" w:cs="Tahoma"/>
            <w:sz w:val="20"/>
            <w:szCs w:val="20"/>
          </w:rPr>
          <w:t xml:space="preserve">share </w:t>
        </w:r>
      </w:ins>
      <w:proofErr w:type="gramEnd"/>
      <w:del w:id="43" w:author="Revi" w:date="2014-05-02T17:43:00Z">
        <w:r w:rsidR="0065442E" w:rsidDel="0037005F">
          <w:rPr>
            <w:rFonts w:asciiTheme="majorHAnsi" w:hAnsiTheme="majorHAnsi" w:cs="Tahoma"/>
            <w:sz w:val="20"/>
            <w:szCs w:val="20"/>
          </w:rPr>
          <w:delText>each</w:delText>
        </w:r>
      </w:del>
      <w:r w:rsidR="0065442E">
        <w:rPr>
          <w:rFonts w:asciiTheme="majorHAnsi" w:hAnsiTheme="majorHAnsi" w:cs="Tahoma"/>
          <w:sz w:val="20"/>
          <w:szCs w:val="20"/>
        </w:rPr>
        <w:t xml:space="preserve">, only </w:t>
      </w:r>
      <w:del w:id="44" w:author="Revi" w:date="2014-05-02T17:12:00Z">
        <w:r w:rsidR="0065442E" w:rsidDel="003479CF">
          <w:rPr>
            <w:rFonts w:asciiTheme="majorHAnsi" w:hAnsiTheme="majorHAnsi" w:cs="Tahoma"/>
            <w:sz w:val="20"/>
            <w:szCs w:val="20"/>
          </w:rPr>
          <w:delText>to</w:delText>
        </w:r>
      </w:del>
      <w:ins w:id="45" w:author="Revi" w:date="2014-05-02T17:12:00Z">
        <w:r w:rsidR="003479CF">
          <w:rPr>
            <w:rFonts w:asciiTheme="majorHAnsi" w:hAnsiTheme="majorHAnsi" w:cs="Tahoma"/>
            <w:sz w:val="20"/>
            <w:szCs w:val="20"/>
          </w:rPr>
          <w:t xml:space="preserve"> by</w:t>
        </w:r>
      </w:ins>
      <w:r w:rsidR="0065442E">
        <w:rPr>
          <w:rFonts w:asciiTheme="majorHAnsi" w:hAnsiTheme="majorHAnsi" w:cs="Tahoma"/>
          <w:sz w:val="20"/>
          <w:szCs w:val="20"/>
        </w:rPr>
        <w:t xml:space="preserve"> Members</w:t>
      </w:r>
      <w:r w:rsidR="00B81DD3" w:rsidRPr="005C15E3">
        <w:rPr>
          <w:rFonts w:asciiTheme="majorHAnsi" w:hAnsiTheme="majorHAnsi" w:cs="Tahoma"/>
          <w:sz w:val="20"/>
          <w:szCs w:val="20"/>
        </w:rPr>
        <w:t xml:space="preserve"> who have been investors with </w:t>
      </w:r>
      <w:del w:id="46" w:author="Revi" w:date="2014-05-02T17:12:00Z">
        <w:r w:rsidR="00B81DD3" w:rsidRPr="005C15E3" w:rsidDel="003479CF">
          <w:rPr>
            <w:rFonts w:asciiTheme="majorHAnsi" w:hAnsiTheme="majorHAnsi" w:cs="Tahoma"/>
            <w:sz w:val="20"/>
            <w:szCs w:val="20"/>
          </w:rPr>
          <w:delText>us</w:delText>
        </w:r>
      </w:del>
      <w:ins w:id="47" w:author="Revi" w:date="2014-05-02T17:12:00Z">
        <w:r w:rsidR="003479CF">
          <w:rPr>
            <w:rFonts w:asciiTheme="majorHAnsi" w:hAnsiTheme="majorHAnsi" w:cs="Tahoma"/>
            <w:sz w:val="20"/>
            <w:szCs w:val="20"/>
          </w:rPr>
          <w:t>Maxim</w:t>
        </w:r>
      </w:ins>
      <w:r w:rsidR="00B81DD3" w:rsidRPr="005C15E3">
        <w:rPr>
          <w:rFonts w:asciiTheme="majorHAnsi" w:hAnsiTheme="majorHAnsi" w:cs="Tahoma"/>
          <w:sz w:val="20"/>
          <w:szCs w:val="20"/>
        </w:rPr>
        <w:t xml:space="preserve"> for </w:t>
      </w:r>
      <w:ins w:id="48" w:author="Revi" w:date="2014-05-02T17:13:00Z">
        <w:r>
          <w:rPr>
            <w:rFonts w:asciiTheme="majorHAnsi" w:hAnsiTheme="majorHAnsi" w:cs="Tahoma"/>
            <w:sz w:val="20"/>
            <w:szCs w:val="20"/>
          </w:rPr>
          <w:t xml:space="preserve">minimum of </w:t>
        </w:r>
      </w:ins>
      <w:r w:rsidR="00B81DD3" w:rsidRPr="005C15E3">
        <w:rPr>
          <w:rFonts w:asciiTheme="majorHAnsi" w:hAnsiTheme="majorHAnsi" w:cs="Tahoma"/>
          <w:sz w:val="20"/>
          <w:szCs w:val="20"/>
        </w:rPr>
        <w:t xml:space="preserve">18 months </w:t>
      </w:r>
      <w:del w:id="49" w:author="Revi" w:date="2014-05-02T17:13:00Z">
        <w:r w:rsidR="00B81DD3" w:rsidRPr="005C15E3" w:rsidDel="00C05087">
          <w:rPr>
            <w:rFonts w:asciiTheme="majorHAnsi" w:hAnsiTheme="majorHAnsi" w:cs="Tahoma"/>
            <w:sz w:val="20"/>
            <w:szCs w:val="20"/>
          </w:rPr>
          <w:delText>minimum</w:delText>
        </w:r>
      </w:del>
      <w:r w:rsidR="00B81DD3" w:rsidRPr="005C15E3">
        <w:rPr>
          <w:rFonts w:asciiTheme="majorHAnsi" w:hAnsiTheme="majorHAnsi" w:cs="Tahoma"/>
          <w:sz w:val="20"/>
          <w:szCs w:val="20"/>
        </w:rPr>
        <w:t>. As a Maxim Shareholder</w:t>
      </w:r>
      <w:r w:rsidR="00703851">
        <w:rPr>
          <w:rFonts w:asciiTheme="majorHAnsi" w:hAnsiTheme="majorHAnsi" w:cs="Tahoma"/>
          <w:sz w:val="20"/>
          <w:szCs w:val="20"/>
        </w:rPr>
        <w:t xml:space="preserve"> holding</w:t>
      </w:r>
      <w:r w:rsidR="00B81DD3" w:rsidRPr="005C15E3">
        <w:rPr>
          <w:rFonts w:asciiTheme="majorHAnsi" w:hAnsiTheme="majorHAnsi" w:cs="Tahoma"/>
          <w:sz w:val="20"/>
          <w:szCs w:val="20"/>
        </w:rPr>
        <w:t xml:space="preserve"> a</w:t>
      </w:r>
      <w:r w:rsidR="00703851">
        <w:rPr>
          <w:rFonts w:asciiTheme="majorHAnsi" w:hAnsiTheme="majorHAnsi" w:cs="Tahoma"/>
          <w:sz w:val="20"/>
          <w:szCs w:val="20"/>
        </w:rPr>
        <w:t xml:space="preserve"> Red</w:t>
      </w:r>
      <w:r w:rsidR="00B81DD3" w:rsidRPr="005C15E3">
        <w:rPr>
          <w:rFonts w:asciiTheme="majorHAnsi" w:hAnsiTheme="majorHAnsi" w:cs="Tahoma"/>
          <w:sz w:val="20"/>
          <w:szCs w:val="20"/>
        </w:rPr>
        <w:t xml:space="preserve"> Sealed Stock Certificate, you will re</w:t>
      </w:r>
      <w:r w:rsidR="0065442E">
        <w:rPr>
          <w:rFonts w:asciiTheme="majorHAnsi" w:hAnsiTheme="majorHAnsi" w:cs="Tahoma"/>
          <w:sz w:val="20"/>
          <w:szCs w:val="20"/>
        </w:rPr>
        <w:t>ceive shareholder status and be</w:t>
      </w:r>
      <w:r w:rsidR="00B81DD3" w:rsidRPr="005C15E3">
        <w:rPr>
          <w:rFonts w:asciiTheme="majorHAnsi" w:hAnsiTheme="majorHAnsi" w:cs="Tahoma"/>
          <w:sz w:val="20"/>
          <w:szCs w:val="20"/>
        </w:rPr>
        <w:t xml:space="preserve"> invited t</w:t>
      </w:r>
      <w:r w:rsidR="0065442E">
        <w:rPr>
          <w:rFonts w:asciiTheme="majorHAnsi" w:hAnsiTheme="majorHAnsi" w:cs="Tahoma"/>
          <w:sz w:val="20"/>
          <w:szCs w:val="20"/>
        </w:rPr>
        <w:t xml:space="preserve">o the AGMs where there will be </w:t>
      </w:r>
      <w:r w:rsidR="00B81DD3" w:rsidRPr="005C15E3">
        <w:rPr>
          <w:rFonts w:asciiTheme="majorHAnsi" w:hAnsiTheme="majorHAnsi" w:cs="Tahoma"/>
          <w:sz w:val="20"/>
          <w:szCs w:val="20"/>
        </w:rPr>
        <w:t>dividends declared</w:t>
      </w:r>
      <w:r w:rsidR="0052170A" w:rsidRPr="005C15E3">
        <w:rPr>
          <w:rFonts w:asciiTheme="majorHAnsi" w:hAnsiTheme="majorHAnsi" w:cs="Tahoma"/>
          <w:sz w:val="20"/>
          <w:szCs w:val="20"/>
        </w:rPr>
        <w:t xml:space="preserve"> and paid annually</w:t>
      </w:r>
      <w:r w:rsidR="00762A90" w:rsidRPr="005C15E3">
        <w:rPr>
          <w:rFonts w:asciiTheme="majorHAnsi" w:hAnsiTheme="majorHAnsi" w:cs="Tahoma"/>
          <w:sz w:val="20"/>
          <w:szCs w:val="20"/>
        </w:rPr>
        <w:t xml:space="preserve"> </w:t>
      </w:r>
      <w:r w:rsidR="004D1CEF">
        <w:rPr>
          <w:rFonts w:asciiTheme="majorHAnsi" w:hAnsiTheme="majorHAnsi" w:cs="Tahoma"/>
          <w:sz w:val="20"/>
          <w:szCs w:val="20"/>
        </w:rPr>
        <w:t>to YOU</w:t>
      </w:r>
      <w:r w:rsidR="0052170A" w:rsidRPr="005C15E3">
        <w:rPr>
          <w:rFonts w:asciiTheme="majorHAnsi" w:hAnsiTheme="majorHAnsi" w:cs="Tahoma"/>
          <w:sz w:val="20"/>
          <w:szCs w:val="20"/>
        </w:rPr>
        <w:t>. This</w:t>
      </w:r>
      <w:r w:rsidR="00B81DD3" w:rsidRPr="005C15E3">
        <w:rPr>
          <w:rFonts w:asciiTheme="majorHAnsi" w:hAnsiTheme="majorHAnsi" w:cs="Tahoma"/>
          <w:sz w:val="20"/>
          <w:szCs w:val="20"/>
        </w:rPr>
        <w:t xml:space="preserve"> option is NOT available to outsiders </w:t>
      </w:r>
      <w:proofErr w:type="gramStart"/>
      <w:r w:rsidR="0052170A" w:rsidRPr="005C15E3">
        <w:rPr>
          <w:rFonts w:asciiTheme="majorHAnsi" w:hAnsiTheme="majorHAnsi" w:cs="Tahoma"/>
          <w:sz w:val="20"/>
          <w:szCs w:val="20"/>
        </w:rPr>
        <w:t xml:space="preserve">nor Members </w:t>
      </w:r>
      <w:r w:rsidR="00E114AE" w:rsidRPr="005C15E3">
        <w:rPr>
          <w:rFonts w:asciiTheme="majorHAnsi" w:hAnsiTheme="majorHAnsi" w:cs="Tahoma"/>
          <w:sz w:val="20"/>
          <w:szCs w:val="20"/>
        </w:rPr>
        <w:t xml:space="preserve">who </w:t>
      </w:r>
      <w:r w:rsidR="0052170A" w:rsidRPr="005C15E3">
        <w:rPr>
          <w:rFonts w:asciiTheme="majorHAnsi" w:hAnsiTheme="majorHAnsi" w:cs="Tahoma"/>
          <w:sz w:val="20"/>
          <w:szCs w:val="20"/>
        </w:rPr>
        <w:t xml:space="preserve">did </w:t>
      </w:r>
      <w:r w:rsidR="004D1CEF">
        <w:rPr>
          <w:rFonts w:asciiTheme="majorHAnsi" w:hAnsiTheme="majorHAnsi" w:cs="Tahoma"/>
          <w:sz w:val="20"/>
          <w:szCs w:val="20"/>
        </w:rPr>
        <w:t xml:space="preserve">not </w:t>
      </w:r>
      <w:del w:id="50" w:author="Revi" w:date="2014-05-02T17:13:00Z">
        <w:r w:rsidR="004D1CEF" w:rsidDel="00C05087">
          <w:rPr>
            <w:rFonts w:asciiTheme="majorHAnsi" w:hAnsiTheme="majorHAnsi" w:cs="Tahoma"/>
            <w:sz w:val="20"/>
            <w:szCs w:val="20"/>
          </w:rPr>
          <w:delText>do</w:delText>
        </w:r>
      </w:del>
      <w:ins w:id="51" w:author="Revi" w:date="2014-05-02T17:13:00Z">
        <w:r>
          <w:rPr>
            <w:rFonts w:asciiTheme="majorHAnsi" w:hAnsiTheme="majorHAnsi" w:cs="Tahoma"/>
            <w:sz w:val="20"/>
            <w:szCs w:val="20"/>
          </w:rPr>
          <w:t>complete</w:t>
        </w:r>
      </w:ins>
      <w:r w:rsidR="004D1CEF">
        <w:rPr>
          <w:rFonts w:asciiTheme="majorHAnsi" w:hAnsiTheme="majorHAnsi" w:cs="Tahoma"/>
          <w:sz w:val="20"/>
          <w:szCs w:val="20"/>
        </w:rPr>
        <w:t xml:space="preserve"> </w:t>
      </w:r>
      <w:del w:id="52" w:author="Revi" w:date="2014-05-02T17:14:00Z">
        <w:r w:rsidR="004D1CEF" w:rsidDel="00C05087">
          <w:rPr>
            <w:rFonts w:asciiTheme="majorHAnsi" w:hAnsiTheme="majorHAnsi" w:cs="Tahoma"/>
            <w:sz w:val="20"/>
            <w:szCs w:val="20"/>
          </w:rPr>
          <w:delText>the</w:delText>
        </w:r>
      </w:del>
      <w:proofErr w:type="gramEnd"/>
      <w:r w:rsidR="004D1CEF">
        <w:rPr>
          <w:rFonts w:asciiTheme="majorHAnsi" w:hAnsiTheme="majorHAnsi" w:cs="Tahoma"/>
          <w:sz w:val="20"/>
          <w:szCs w:val="20"/>
        </w:rPr>
        <w:t xml:space="preserve"> their initial 18 month</w:t>
      </w:r>
      <w:r w:rsidR="0052170A" w:rsidRPr="005C15E3">
        <w:rPr>
          <w:rFonts w:asciiTheme="majorHAnsi" w:hAnsiTheme="majorHAnsi" w:cs="Tahoma"/>
          <w:sz w:val="20"/>
          <w:szCs w:val="20"/>
        </w:rPr>
        <w:t xml:space="preserve"> stint with us.</w:t>
      </w:r>
      <w:r w:rsidR="00762A90" w:rsidRPr="005C15E3">
        <w:rPr>
          <w:rFonts w:asciiTheme="majorHAnsi" w:hAnsiTheme="majorHAnsi" w:cs="Tahoma"/>
          <w:sz w:val="20"/>
          <w:szCs w:val="20"/>
        </w:rPr>
        <w:t xml:space="preserve"> It</w:t>
      </w:r>
      <w:ins w:id="53" w:author="Revi" w:date="2014-05-02T17:54:00Z">
        <w:r w:rsidR="00A10BF0">
          <w:rPr>
            <w:rFonts w:asciiTheme="majorHAnsi" w:hAnsiTheme="majorHAnsi" w:cs="Tahoma"/>
            <w:sz w:val="20"/>
            <w:szCs w:val="20"/>
          </w:rPr>
          <w:t>’</w:t>
        </w:r>
      </w:ins>
      <w:r w:rsidR="00762A90" w:rsidRPr="005C15E3">
        <w:rPr>
          <w:rFonts w:asciiTheme="majorHAnsi" w:hAnsiTheme="majorHAnsi" w:cs="Tahoma"/>
          <w:sz w:val="20"/>
          <w:szCs w:val="20"/>
        </w:rPr>
        <w:t xml:space="preserve">s </w:t>
      </w:r>
      <w:del w:id="54" w:author="Revi" w:date="2014-05-02T17:56:00Z">
        <w:r w:rsidR="00762A90" w:rsidRPr="005C15E3" w:rsidDel="00A10BF0">
          <w:rPr>
            <w:rFonts w:asciiTheme="majorHAnsi" w:hAnsiTheme="majorHAnsi" w:cs="Tahoma"/>
            <w:sz w:val="20"/>
            <w:szCs w:val="20"/>
          </w:rPr>
          <w:delText>only</w:delText>
        </w:r>
      </w:del>
      <w:r w:rsidR="00762A90" w:rsidRPr="005C15E3">
        <w:rPr>
          <w:rFonts w:asciiTheme="majorHAnsi" w:hAnsiTheme="majorHAnsi" w:cs="Tahoma"/>
          <w:sz w:val="20"/>
          <w:szCs w:val="20"/>
        </w:rPr>
        <w:t xml:space="preserve"> offered</w:t>
      </w:r>
      <w:ins w:id="55" w:author="Revi" w:date="2014-05-02T17:56:00Z">
        <w:r w:rsidR="00A10BF0">
          <w:rPr>
            <w:rFonts w:asciiTheme="majorHAnsi" w:hAnsiTheme="majorHAnsi" w:cs="Tahoma"/>
            <w:sz w:val="20"/>
            <w:szCs w:val="20"/>
          </w:rPr>
          <w:t xml:space="preserve"> only</w:t>
        </w:r>
      </w:ins>
      <w:r w:rsidR="00762A90" w:rsidRPr="005C15E3">
        <w:rPr>
          <w:rFonts w:asciiTheme="majorHAnsi" w:hAnsiTheme="majorHAnsi" w:cs="Tahoma"/>
          <w:sz w:val="20"/>
          <w:szCs w:val="20"/>
        </w:rPr>
        <w:t xml:space="preserve"> to YOU, and i</w:t>
      </w:r>
      <w:r w:rsidR="0052170A" w:rsidRPr="005C15E3">
        <w:rPr>
          <w:rFonts w:asciiTheme="majorHAnsi" w:hAnsiTheme="majorHAnsi" w:cs="Tahoma"/>
          <w:sz w:val="20"/>
          <w:szCs w:val="20"/>
        </w:rPr>
        <w:t>f you select this option and want your initial princip</w:t>
      </w:r>
      <w:del w:id="56" w:author="Revi" w:date="2014-05-02T17:14:00Z">
        <w:r w:rsidR="0052170A" w:rsidRPr="005C15E3" w:rsidDel="00C05087">
          <w:rPr>
            <w:rFonts w:asciiTheme="majorHAnsi" w:hAnsiTheme="majorHAnsi" w:cs="Tahoma"/>
            <w:sz w:val="20"/>
            <w:szCs w:val="20"/>
          </w:rPr>
          <w:delText>le</w:delText>
        </w:r>
      </w:del>
      <w:ins w:id="57" w:author="Revi" w:date="2014-05-02T17:14:00Z">
        <w:r>
          <w:rPr>
            <w:rFonts w:asciiTheme="majorHAnsi" w:hAnsiTheme="majorHAnsi" w:cs="Tahoma"/>
            <w:sz w:val="20"/>
            <w:szCs w:val="20"/>
          </w:rPr>
          <w:t>al</w:t>
        </w:r>
      </w:ins>
      <w:r w:rsidR="0052170A" w:rsidRPr="005C15E3">
        <w:rPr>
          <w:rFonts w:asciiTheme="majorHAnsi" w:hAnsiTheme="majorHAnsi" w:cs="Tahoma"/>
          <w:sz w:val="20"/>
          <w:szCs w:val="20"/>
        </w:rPr>
        <w:t xml:space="preserve"> investment to be used to purchase stock</w:t>
      </w:r>
      <w:r w:rsidR="00E114AE" w:rsidRPr="005C15E3">
        <w:rPr>
          <w:rFonts w:asciiTheme="majorHAnsi" w:hAnsiTheme="majorHAnsi" w:cs="Tahoma"/>
          <w:sz w:val="20"/>
          <w:szCs w:val="20"/>
        </w:rPr>
        <w:t>, the same as Opt</w:t>
      </w:r>
      <w:r w:rsidR="0065442E">
        <w:rPr>
          <w:rFonts w:asciiTheme="majorHAnsi" w:hAnsiTheme="majorHAnsi" w:cs="Tahoma"/>
          <w:sz w:val="20"/>
          <w:szCs w:val="20"/>
        </w:rPr>
        <w:t>ion One, your Maxim CP Accounts</w:t>
      </w:r>
      <w:r w:rsidR="00E114AE" w:rsidRPr="005C15E3">
        <w:rPr>
          <w:rFonts w:asciiTheme="majorHAnsi" w:hAnsiTheme="majorHAnsi" w:cs="Tahoma"/>
          <w:sz w:val="20"/>
          <w:szCs w:val="20"/>
        </w:rPr>
        <w:t xml:space="preserve"> will be closed and ID </w:t>
      </w:r>
      <w:ins w:id="58" w:author="Revi" w:date="2014-05-02T17:15:00Z">
        <w:r>
          <w:rPr>
            <w:rFonts w:asciiTheme="majorHAnsi" w:hAnsiTheme="majorHAnsi" w:cs="Tahoma"/>
            <w:sz w:val="20"/>
            <w:szCs w:val="20"/>
          </w:rPr>
          <w:t>deleted</w:t>
        </w:r>
      </w:ins>
      <w:del w:id="59" w:author="Revi" w:date="2014-05-02T17:16:00Z">
        <w:r w:rsidR="00E114AE" w:rsidRPr="005C15E3" w:rsidDel="00C05087">
          <w:rPr>
            <w:rFonts w:asciiTheme="majorHAnsi" w:hAnsiTheme="majorHAnsi" w:cs="Tahoma"/>
            <w:sz w:val="20"/>
            <w:szCs w:val="20"/>
          </w:rPr>
          <w:delText>expunged</w:delText>
        </w:r>
      </w:del>
      <w:r w:rsidR="00E114AE" w:rsidRPr="005C15E3">
        <w:rPr>
          <w:rFonts w:asciiTheme="majorHAnsi" w:hAnsiTheme="majorHAnsi" w:cs="Tahoma"/>
          <w:sz w:val="20"/>
          <w:szCs w:val="20"/>
        </w:rPr>
        <w:t>.</w:t>
      </w:r>
      <w:r w:rsidR="00762A90" w:rsidRPr="005C15E3">
        <w:rPr>
          <w:rFonts w:asciiTheme="majorHAnsi" w:hAnsiTheme="majorHAnsi" w:cs="Tahoma"/>
          <w:sz w:val="20"/>
          <w:szCs w:val="20"/>
        </w:rPr>
        <w:t xml:space="preserve"> BUT as you have qualified for this</w:t>
      </w:r>
      <w:ins w:id="60" w:author="Revi" w:date="2014-05-02T17:16:00Z">
        <w:r>
          <w:rPr>
            <w:rFonts w:asciiTheme="majorHAnsi" w:hAnsiTheme="majorHAnsi" w:cs="Tahoma"/>
            <w:sz w:val="20"/>
            <w:szCs w:val="20"/>
          </w:rPr>
          <w:t xml:space="preserve"> option</w:t>
        </w:r>
      </w:ins>
      <w:r w:rsidR="00762A90" w:rsidRPr="005C15E3">
        <w:rPr>
          <w:rFonts w:asciiTheme="majorHAnsi" w:hAnsiTheme="majorHAnsi" w:cs="Tahoma"/>
          <w:sz w:val="20"/>
          <w:szCs w:val="20"/>
        </w:rPr>
        <w:t xml:space="preserve">, you </w:t>
      </w:r>
      <w:del w:id="61" w:author="Revi" w:date="2014-05-02T17:16:00Z">
        <w:r w:rsidR="00762A90" w:rsidRPr="005C15E3" w:rsidDel="00C05087">
          <w:rPr>
            <w:rFonts w:asciiTheme="majorHAnsi" w:hAnsiTheme="majorHAnsi" w:cs="Tahoma"/>
            <w:sz w:val="20"/>
            <w:szCs w:val="20"/>
          </w:rPr>
          <w:delText>also</w:delText>
        </w:r>
      </w:del>
      <w:r w:rsidR="00762A90" w:rsidRPr="005C15E3">
        <w:rPr>
          <w:rFonts w:asciiTheme="majorHAnsi" w:hAnsiTheme="majorHAnsi" w:cs="Tahoma"/>
          <w:sz w:val="20"/>
          <w:szCs w:val="20"/>
        </w:rPr>
        <w:t xml:space="preserve"> may </w:t>
      </w:r>
      <w:ins w:id="62" w:author="Revi" w:date="2014-05-02T17:16:00Z">
        <w:r>
          <w:rPr>
            <w:rFonts w:asciiTheme="majorHAnsi" w:hAnsiTheme="majorHAnsi" w:cs="Tahoma"/>
            <w:sz w:val="20"/>
            <w:szCs w:val="20"/>
          </w:rPr>
          <w:t xml:space="preserve">also </w:t>
        </w:r>
      </w:ins>
      <w:r w:rsidR="00762A90" w:rsidRPr="005C15E3">
        <w:rPr>
          <w:rFonts w:asciiTheme="majorHAnsi" w:hAnsiTheme="majorHAnsi" w:cs="Tahoma"/>
          <w:sz w:val="20"/>
          <w:szCs w:val="20"/>
        </w:rPr>
        <w:t xml:space="preserve">select Option Two and Three together, and pay in to </w:t>
      </w:r>
      <w:del w:id="63" w:author="Revi" w:date="2014-05-02T17:20:00Z">
        <w:r w:rsidR="00762A90" w:rsidRPr="005C15E3" w:rsidDel="00C05087">
          <w:rPr>
            <w:rFonts w:asciiTheme="majorHAnsi" w:hAnsiTheme="majorHAnsi" w:cs="Tahoma"/>
            <w:sz w:val="20"/>
            <w:szCs w:val="20"/>
          </w:rPr>
          <w:delText>buy</w:delText>
        </w:r>
      </w:del>
      <w:ins w:id="64" w:author="Revi" w:date="2014-05-02T17:20:00Z">
        <w:r>
          <w:rPr>
            <w:rFonts w:asciiTheme="majorHAnsi" w:hAnsiTheme="majorHAnsi" w:cs="Tahoma"/>
            <w:sz w:val="20"/>
            <w:szCs w:val="20"/>
          </w:rPr>
          <w:t>purchase</w:t>
        </w:r>
      </w:ins>
      <w:r w:rsidR="00762A90" w:rsidRPr="005C15E3">
        <w:rPr>
          <w:rFonts w:asciiTheme="majorHAnsi" w:hAnsiTheme="majorHAnsi" w:cs="Tahoma"/>
          <w:sz w:val="20"/>
          <w:szCs w:val="20"/>
        </w:rPr>
        <w:t xml:space="preserve"> </w:t>
      </w:r>
      <w:del w:id="65" w:author="Revi" w:date="2014-05-02T17:20:00Z">
        <w:r w:rsidR="00762A90" w:rsidRPr="005C15E3" w:rsidDel="00C05087">
          <w:rPr>
            <w:rFonts w:asciiTheme="majorHAnsi" w:hAnsiTheme="majorHAnsi" w:cs="Tahoma"/>
            <w:sz w:val="20"/>
            <w:szCs w:val="20"/>
          </w:rPr>
          <w:delText>your</w:delText>
        </w:r>
      </w:del>
      <w:ins w:id="66" w:author="Revi" w:date="2014-05-02T17:20:00Z">
        <w:r>
          <w:rPr>
            <w:rFonts w:asciiTheme="majorHAnsi" w:hAnsiTheme="majorHAnsi" w:cs="Tahoma"/>
            <w:sz w:val="20"/>
            <w:szCs w:val="20"/>
          </w:rPr>
          <w:t>any quantity of Maxim</w:t>
        </w:r>
      </w:ins>
      <w:r w:rsidR="00762A90" w:rsidRPr="005C15E3">
        <w:rPr>
          <w:rFonts w:asciiTheme="majorHAnsi" w:hAnsiTheme="majorHAnsi" w:cs="Tahoma"/>
          <w:sz w:val="20"/>
          <w:szCs w:val="20"/>
        </w:rPr>
        <w:t xml:space="preserve"> stock. </w:t>
      </w:r>
      <w:ins w:id="67" w:author="Revi" w:date="2014-05-02T17:21:00Z">
        <w:r>
          <w:rPr>
            <w:rFonts w:asciiTheme="majorHAnsi" w:hAnsiTheme="majorHAnsi" w:cs="Tahoma"/>
            <w:sz w:val="20"/>
            <w:szCs w:val="20"/>
          </w:rPr>
          <w:t>In t</w:t>
        </w:r>
      </w:ins>
      <w:del w:id="68" w:author="Revi" w:date="2014-05-02T17:21:00Z">
        <w:r w:rsidR="00762A90" w:rsidRPr="005C15E3" w:rsidDel="00C05087">
          <w:rPr>
            <w:rFonts w:asciiTheme="majorHAnsi" w:hAnsiTheme="majorHAnsi" w:cs="Tahoma"/>
            <w:sz w:val="20"/>
            <w:szCs w:val="20"/>
          </w:rPr>
          <w:delText>T</w:delText>
        </w:r>
      </w:del>
      <w:r w:rsidR="00762A90" w:rsidRPr="005C15E3">
        <w:rPr>
          <w:rFonts w:asciiTheme="majorHAnsi" w:hAnsiTheme="majorHAnsi" w:cs="Tahoma"/>
          <w:sz w:val="20"/>
          <w:szCs w:val="20"/>
        </w:rPr>
        <w:t xml:space="preserve">hat way, you get to </w:t>
      </w:r>
      <w:del w:id="69" w:author="Revi" w:date="2014-05-02T17:21:00Z">
        <w:r w:rsidR="00762A90" w:rsidRPr="005C15E3" w:rsidDel="00C05087">
          <w:rPr>
            <w:rFonts w:asciiTheme="majorHAnsi" w:hAnsiTheme="majorHAnsi" w:cs="Tahoma"/>
            <w:sz w:val="20"/>
            <w:szCs w:val="20"/>
          </w:rPr>
          <w:delText>keep</w:delText>
        </w:r>
      </w:del>
      <w:ins w:id="70" w:author="Revi" w:date="2014-05-02T17:21:00Z">
        <w:r>
          <w:rPr>
            <w:rFonts w:asciiTheme="majorHAnsi" w:hAnsiTheme="majorHAnsi" w:cs="Tahoma"/>
            <w:sz w:val="20"/>
            <w:szCs w:val="20"/>
          </w:rPr>
          <w:t>maintain</w:t>
        </w:r>
      </w:ins>
      <w:r w:rsidR="00762A90" w:rsidRPr="005C15E3">
        <w:rPr>
          <w:rFonts w:asciiTheme="majorHAnsi" w:hAnsiTheme="majorHAnsi" w:cs="Tahoma"/>
          <w:sz w:val="20"/>
          <w:szCs w:val="20"/>
        </w:rPr>
        <w:t xml:space="preserve"> your Maxim CP accounts </w:t>
      </w:r>
      <w:del w:id="71" w:author="Revi" w:date="2014-05-02T17:21:00Z">
        <w:r w:rsidR="00762A90" w:rsidRPr="005C15E3" w:rsidDel="00C05087">
          <w:rPr>
            <w:rFonts w:asciiTheme="majorHAnsi" w:hAnsiTheme="majorHAnsi" w:cs="Tahoma"/>
            <w:sz w:val="20"/>
            <w:szCs w:val="20"/>
          </w:rPr>
          <w:delText>open</w:delText>
        </w:r>
      </w:del>
      <w:del w:id="72" w:author="Revi" w:date="2014-05-02T17:22:00Z">
        <w:r w:rsidR="00762A90" w:rsidRPr="005C15E3" w:rsidDel="00C05087">
          <w:rPr>
            <w:rFonts w:asciiTheme="majorHAnsi" w:hAnsiTheme="majorHAnsi" w:cs="Tahoma"/>
            <w:sz w:val="20"/>
            <w:szCs w:val="20"/>
          </w:rPr>
          <w:delText>ed</w:delText>
        </w:r>
      </w:del>
      <w:r w:rsidR="00762A90" w:rsidRPr="005C15E3">
        <w:rPr>
          <w:rFonts w:asciiTheme="majorHAnsi" w:hAnsiTheme="majorHAnsi" w:cs="Tahoma"/>
          <w:sz w:val="20"/>
          <w:szCs w:val="20"/>
        </w:rPr>
        <w:t xml:space="preserve"> plus become a part owner of the Company. For any questions</w:t>
      </w:r>
      <w:r w:rsidR="004D1CEF">
        <w:rPr>
          <w:rFonts w:asciiTheme="majorHAnsi" w:hAnsiTheme="majorHAnsi" w:cs="Tahoma"/>
          <w:sz w:val="20"/>
          <w:szCs w:val="20"/>
        </w:rPr>
        <w:t xml:space="preserve"> on this</w:t>
      </w:r>
      <w:r w:rsidR="00762A90" w:rsidRPr="005C15E3">
        <w:rPr>
          <w:rFonts w:asciiTheme="majorHAnsi" w:hAnsiTheme="majorHAnsi" w:cs="Tahoma"/>
          <w:sz w:val="20"/>
          <w:szCs w:val="20"/>
        </w:rPr>
        <w:t xml:space="preserve">, </w:t>
      </w:r>
      <w:ins w:id="73" w:author="Revi" w:date="2014-05-02T17:24:00Z">
        <w:r w:rsidR="00823C99">
          <w:rPr>
            <w:rFonts w:asciiTheme="majorHAnsi" w:hAnsiTheme="majorHAnsi" w:cs="Tahoma"/>
            <w:sz w:val="20"/>
            <w:szCs w:val="20"/>
          </w:rPr>
          <w:t xml:space="preserve">please email </w:t>
        </w:r>
      </w:ins>
      <w:del w:id="74" w:author="Revi" w:date="2014-05-02T17:24:00Z">
        <w:r w:rsidR="00762A90" w:rsidRPr="005C15E3" w:rsidDel="00823C99">
          <w:rPr>
            <w:rFonts w:asciiTheme="majorHAnsi" w:hAnsiTheme="majorHAnsi" w:cs="Tahoma"/>
            <w:sz w:val="20"/>
            <w:szCs w:val="20"/>
          </w:rPr>
          <w:delText>take them to</w:delText>
        </w:r>
      </w:del>
      <w:r w:rsidR="00762A90" w:rsidRPr="005C15E3">
        <w:rPr>
          <w:rFonts w:asciiTheme="majorHAnsi" w:hAnsiTheme="majorHAnsi" w:cs="Tahoma"/>
          <w:sz w:val="20"/>
          <w:szCs w:val="20"/>
        </w:rPr>
        <w:t xml:space="preserve"> Legal </w:t>
      </w:r>
      <w:proofErr w:type="gramStart"/>
      <w:r w:rsidR="00762A90" w:rsidRPr="005C15E3">
        <w:rPr>
          <w:rFonts w:asciiTheme="majorHAnsi" w:hAnsiTheme="majorHAnsi" w:cs="Tahoma"/>
          <w:sz w:val="20"/>
          <w:szCs w:val="20"/>
        </w:rPr>
        <w:t xml:space="preserve">Watch </w:t>
      </w:r>
      <w:proofErr w:type="gramEnd"/>
      <w:del w:id="75" w:author="Revi" w:date="2014-05-02T17:24:00Z">
        <w:r w:rsidR="00762A90" w:rsidRPr="005C15E3" w:rsidDel="00823C99">
          <w:rPr>
            <w:rFonts w:asciiTheme="majorHAnsi" w:hAnsiTheme="majorHAnsi" w:cs="Tahoma"/>
            <w:sz w:val="20"/>
            <w:szCs w:val="20"/>
          </w:rPr>
          <w:delText>and get your answers</w:delText>
        </w:r>
      </w:del>
      <w:r w:rsidR="00762A90" w:rsidRPr="005C15E3">
        <w:rPr>
          <w:rFonts w:asciiTheme="majorHAnsi" w:hAnsiTheme="majorHAnsi" w:cs="Tahoma"/>
          <w:sz w:val="20"/>
          <w:szCs w:val="20"/>
        </w:rPr>
        <w:t>.</w:t>
      </w:r>
    </w:p>
    <w:p w14:paraId="1459CE8F" w14:textId="77777777" w:rsidR="00A72754" w:rsidRPr="005C15E3" w:rsidRDefault="00A72754" w:rsidP="00B81DD3">
      <w:pPr>
        <w:rPr>
          <w:rFonts w:asciiTheme="majorHAnsi" w:hAnsiTheme="majorHAnsi" w:cs="Tahoma"/>
          <w:sz w:val="20"/>
          <w:szCs w:val="20"/>
        </w:rPr>
      </w:pPr>
    </w:p>
    <w:p w14:paraId="54561180" w14:textId="5BD0DCD7" w:rsidR="00E114AE" w:rsidRPr="004D1CEF" w:rsidRDefault="00762A90" w:rsidP="004D1CEF">
      <w:pPr>
        <w:jc w:val="both"/>
        <w:rPr>
          <w:rFonts w:asciiTheme="majorHAnsi" w:hAnsiTheme="majorHAnsi" w:cs="Tahoma"/>
          <w:b/>
          <w:sz w:val="20"/>
          <w:szCs w:val="20"/>
        </w:rPr>
      </w:pPr>
      <w:r w:rsidRPr="004D1CEF">
        <w:rPr>
          <w:rFonts w:asciiTheme="majorHAnsi" w:hAnsiTheme="majorHAnsi" w:cs="Tahoma"/>
          <w:b/>
          <w:sz w:val="20"/>
          <w:szCs w:val="20"/>
          <w:u w:val="single"/>
        </w:rPr>
        <w:t>PLEASE NOTE</w:t>
      </w:r>
      <w:r w:rsidRPr="004D1CEF">
        <w:rPr>
          <w:rFonts w:asciiTheme="majorHAnsi" w:hAnsiTheme="majorHAnsi" w:cs="Tahoma"/>
          <w:b/>
          <w:sz w:val="20"/>
          <w:szCs w:val="20"/>
        </w:rPr>
        <w:t xml:space="preserve">: In the event that you elect to do nothing </w:t>
      </w:r>
      <w:del w:id="76" w:author="Revi" w:date="2014-05-02T17:25:00Z">
        <w:r w:rsidRPr="004D1CEF" w:rsidDel="00823C99">
          <w:rPr>
            <w:rFonts w:asciiTheme="majorHAnsi" w:hAnsiTheme="majorHAnsi" w:cs="Tahoma"/>
            <w:b/>
            <w:sz w:val="20"/>
            <w:szCs w:val="20"/>
          </w:rPr>
          <w:delText>more</w:delText>
        </w:r>
      </w:del>
      <w:r w:rsidRPr="004D1CEF">
        <w:rPr>
          <w:rFonts w:asciiTheme="majorHAnsi" w:hAnsiTheme="majorHAnsi" w:cs="Tahoma"/>
          <w:b/>
          <w:sz w:val="20"/>
          <w:szCs w:val="20"/>
        </w:rPr>
        <w:t xml:space="preserve"> or forget to do anything, this will be deemed as your instruction to Maxim</w:t>
      </w:r>
      <w:r w:rsidR="004D1CEF">
        <w:rPr>
          <w:rFonts w:asciiTheme="majorHAnsi" w:hAnsiTheme="majorHAnsi" w:cs="Tahoma"/>
          <w:b/>
          <w:sz w:val="20"/>
          <w:szCs w:val="20"/>
        </w:rPr>
        <w:t xml:space="preserve"> Trader</w:t>
      </w:r>
      <w:r w:rsidRPr="004D1CEF">
        <w:rPr>
          <w:rFonts w:asciiTheme="majorHAnsi" w:hAnsiTheme="majorHAnsi" w:cs="Tahoma"/>
          <w:b/>
          <w:sz w:val="20"/>
          <w:szCs w:val="20"/>
        </w:rPr>
        <w:t xml:space="preserve"> that you want Option Two</w:t>
      </w:r>
      <w:r w:rsidR="005C15E3" w:rsidRPr="004D1CEF">
        <w:rPr>
          <w:rFonts w:asciiTheme="majorHAnsi" w:hAnsiTheme="majorHAnsi" w:cs="Tahoma"/>
          <w:b/>
          <w:sz w:val="20"/>
          <w:szCs w:val="20"/>
        </w:rPr>
        <w:t xml:space="preserve"> which means you will be lock</w:t>
      </w:r>
      <w:r w:rsidR="000461F2" w:rsidRPr="004D1CEF">
        <w:rPr>
          <w:rFonts w:asciiTheme="majorHAnsi" w:hAnsiTheme="majorHAnsi" w:cs="Tahoma"/>
          <w:b/>
          <w:sz w:val="20"/>
          <w:szCs w:val="20"/>
        </w:rPr>
        <w:t xml:space="preserve">ed in for another 18 Months, to </w:t>
      </w:r>
      <w:r w:rsidR="004D1CEF">
        <w:rPr>
          <w:rFonts w:asciiTheme="majorHAnsi" w:hAnsiTheme="majorHAnsi" w:cs="Tahoma"/>
          <w:b/>
          <w:sz w:val="20"/>
          <w:szCs w:val="20"/>
        </w:rPr>
        <w:t xml:space="preserve">continue </w:t>
      </w:r>
      <w:r w:rsidR="000461F2" w:rsidRPr="004D1CEF">
        <w:rPr>
          <w:rFonts w:asciiTheme="majorHAnsi" w:hAnsiTheme="majorHAnsi" w:cs="Tahoma"/>
          <w:b/>
          <w:sz w:val="20"/>
          <w:szCs w:val="20"/>
        </w:rPr>
        <w:t>earn</w:t>
      </w:r>
      <w:r w:rsidR="004D1CEF">
        <w:rPr>
          <w:rFonts w:asciiTheme="majorHAnsi" w:hAnsiTheme="majorHAnsi" w:cs="Tahoma"/>
          <w:b/>
          <w:sz w:val="20"/>
          <w:szCs w:val="20"/>
        </w:rPr>
        <w:t>ing</w:t>
      </w:r>
      <w:r w:rsidR="000461F2" w:rsidRPr="004D1CEF">
        <w:rPr>
          <w:rFonts w:asciiTheme="majorHAnsi" w:hAnsiTheme="majorHAnsi" w:cs="Tahoma"/>
          <w:b/>
          <w:sz w:val="20"/>
          <w:szCs w:val="20"/>
        </w:rPr>
        <w:t xml:space="preserve"> </w:t>
      </w:r>
      <w:del w:id="77" w:author="Revi" w:date="2014-05-02T17:26:00Z">
        <w:r w:rsidR="005C15E3" w:rsidRPr="004D1CEF" w:rsidDel="00823C99">
          <w:rPr>
            <w:rFonts w:asciiTheme="majorHAnsi" w:hAnsiTheme="majorHAnsi" w:cs="Tahoma"/>
            <w:b/>
            <w:sz w:val="20"/>
            <w:szCs w:val="20"/>
          </w:rPr>
          <w:delText>the same</w:delText>
        </w:r>
      </w:del>
      <w:r w:rsidR="005C15E3" w:rsidRPr="004D1CEF">
        <w:rPr>
          <w:rFonts w:asciiTheme="majorHAnsi" w:hAnsiTheme="majorHAnsi" w:cs="Tahoma"/>
          <w:b/>
          <w:sz w:val="20"/>
          <w:szCs w:val="20"/>
        </w:rPr>
        <w:t xml:space="preserve"> high returns</w:t>
      </w:r>
      <w:r w:rsidRPr="004D1CEF">
        <w:rPr>
          <w:rFonts w:asciiTheme="majorHAnsi" w:hAnsiTheme="majorHAnsi" w:cs="Tahoma"/>
          <w:b/>
          <w:sz w:val="20"/>
          <w:szCs w:val="20"/>
        </w:rPr>
        <w:t>.</w:t>
      </w:r>
    </w:p>
    <w:p w14:paraId="04EA3545" w14:textId="77777777" w:rsidR="000461F2" w:rsidRDefault="000461F2" w:rsidP="004D1CEF">
      <w:pPr>
        <w:jc w:val="both"/>
        <w:rPr>
          <w:ins w:id="78" w:author="Revi" w:date="2014-05-02T17:29:00Z"/>
          <w:rFonts w:asciiTheme="majorHAnsi" w:hAnsiTheme="majorHAnsi" w:cs="Tahoma"/>
          <w:b/>
          <w:sz w:val="20"/>
          <w:szCs w:val="20"/>
        </w:rPr>
      </w:pPr>
    </w:p>
    <w:p w14:paraId="46978612" w14:textId="77777777" w:rsidR="00823C99" w:rsidRDefault="00823C99" w:rsidP="004D1CEF">
      <w:pPr>
        <w:jc w:val="both"/>
        <w:rPr>
          <w:ins w:id="79" w:author="Revi" w:date="2014-05-02T17:29:00Z"/>
          <w:rFonts w:asciiTheme="majorHAnsi" w:hAnsiTheme="majorHAnsi" w:cs="Tahoma"/>
          <w:b/>
          <w:sz w:val="20"/>
          <w:szCs w:val="20"/>
        </w:rPr>
      </w:pPr>
    </w:p>
    <w:p w14:paraId="3DFF44A5" w14:textId="77777777" w:rsidR="00823C99" w:rsidRDefault="00823C99" w:rsidP="004D1CEF">
      <w:pPr>
        <w:jc w:val="both"/>
        <w:rPr>
          <w:ins w:id="80" w:author="Revi" w:date="2014-05-02T17:29:00Z"/>
          <w:rFonts w:asciiTheme="majorHAnsi" w:hAnsiTheme="majorHAnsi" w:cs="Tahoma"/>
          <w:b/>
          <w:sz w:val="20"/>
          <w:szCs w:val="20"/>
        </w:rPr>
      </w:pPr>
    </w:p>
    <w:p w14:paraId="04F93B32" w14:textId="77777777" w:rsidR="00823C99" w:rsidRDefault="00823C99" w:rsidP="004D1CEF">
      <w:pPr>
        <w:jc w:val="both"/>
        <w:rPr>
          <w:ins w:id="81" w:author="Revi" w:date="2014-05-02T17:29:00Z"/>
          <w:rFonts w:asciiTheme="majorHAnsi" w:hAnsiTheme="majorHAnsi" w:cs="Tahoma"/>
          <w:b/>
          <w:sz w:val="20"/>
          <w:szCs w:val="20"/>
        </w:rPr>
      </w:pPr>
    </w:p>
    <w:p w14:paraId="6860AB0D" w14:textId="77777777" w:rsidR="00823C99" w:rsidRDefault="00823C99" w:rsidP="004D1CEF">
      <w:pPr>
        <w:jc w:val="both"/>
        <w:rPr>
          <w:ins w:id="82" w:author="Revi" w:date="2014-05-02T17:29:00Z"/>
          <w:rFonts w:asciiTheme="majorHAnsi" w:hAnsiTheme="majorHAnsi" w:cs="Tahoma"/>
          <w:b/>
          <w:sz w:val="20"/>
          <w:szCs w:val="20"/>
        </w:rPr>
      </w:pPr>
    </w:p>
    <w:p w14:paraId="5F8F1346" w14:textId="77777777" w:rsidR="00823C99" w:rsidRDefault="00823C99" w:rsidP="004D1CEF">
      <w:pPr>
        <w:jc w:val="both"/>
        <w:rPr>
          <w:ins w:id="83" w:author="Revi" w:date="2014-05-02T17:29:00Z"/>
          <w:rFonts w:asciiTheme="majorHAnsi" w:hAnsiTheme="majorHAnsi" w:cs="Tahoma"/>
          <w:b/>
          <w:sz w:val="20"/>
          <w:szCs w:val="20"/>
        </w:rPr>
      </w:pPr>
    </w:p>
    <w:p w14:paraId="0EE34072" w14:textId="77777777" w:rsidR="00823C99" w:rsidRDefault="00823C99" w:rsidP="004D1CEF">
      <w:pPr>
        <w:jc w:val="both"/>
        <w:rPr>
          <w:ins w:id="84" w:author="Revi" w:date="2014-05-02T17:29:00Z"/>
          <w:rFonts w:asciiTheme="majorHAnsi" w:hAnsiTheme="majorHAnsi" w:cs="Tahoma"/>
          <w:b/>
          <w:sz w:val="20"/>
          <w:szCs w:val="20"/>
        </w:rPr>
      </w:pPr>
    </w:p>
    <w:p w14:paraId="3F2C0AFD" w14:textId="77777777" w:rsidR="00823C99" w:rsidRDefault="00823C99" w:rsidP="004D1CEF">
      <w:pPr>
        <w:jc w:val="both"/>
        <w:rPr>
          <w:ins w:id="85" w:author="Revi" w:date="2014-05-02T17:29:00Z"/>
          <w:rFonts w:asciiTheme="majorHAnsi" w:hAnsiTheme="majorHAnsi" w:cs="Tahoma"/>
          <w:b/>
          <w:sz w:val="20"/>
          <w:szCs w:val="20"/>
        </w:rPr>
      </w:pPr>
    </w:p>
    <w:p w14:paraId="17AE60E2" w14:textId="77777777" w:rsidR="00823C99" w:rsidRDefault="00823C99" w:rsidP="004D1CEF">
      <w:pPr>
        <w:jc w:val="both"/>
        <w:rPr>
          <w:ins w:id="86" w:author="Revi" w:date="2014-05-02T17:29:00Z"/>
          <w:rFonts w:asciiTheme="majorHAnsi" w:hAnsiTheme="majorHAnsi" w:cs="Tahoma"/>
          <w:b/>
          <w:sz w:val="20"/>
          <w:szCs w:val="20"/>
        </w:rPr>
      </w:pPr>
    </w:p>
    <w:p w14:paraId="17C770D5" w14:textId="77777777" w:rsidR="00823C99" w:rsidRPr="004D1CEF" w:rsidRDefault="00823C99" w:rsidP="004D1CEF">
      <w:pPr>
        <w:jc w:val="both"/>
        <w:rPr>
          <w:rFonts w:asciiTheme="majorHAnsi" w:hAnsiTheme="majorHAnsi" w:cs="Tahoma"/>
          <w:b/>
          <w:sz w:val="20"/>
          <w:szCs w:val="20"/>
        </w:rPr>
      </w:pPr>
    </w:p>
    <w:p w14:paraId="59404DBB" w14:textId="77777777" w:rsidR="00823C99" w:rsidRDefault="007A27E0" w:rsidP="00A72754">
      <w:pPr>
        <w:rPr>
          <w:ins w:id="87" w:author="Revi" w:date="2014-05-02T17:29:00Z"/>
          <w:rFonts w:asciiTheme="majorHAnsi" w:hAnsiTheme="majorHAnsi" w:cs="Tahoma"/>
          <w:sz w:val="20"/>
          <w:szCs w:val="20"/>
        </w:rPr>
      </w:pPr>
      <w:r w:rsidRPr="007A27E0">
        <w:rPr>
          <w:rFonts w:ascii="Arial Black" w:hAnsi="Arial Black" w:cs="Tahoma"/>
          <w:sz w:val="20"/>
          <w:szCs w:val="20"/>
          <w:u w:val="single"/>
        </w:rPr>
        <w:t xml:space="preserve">MY </w:t>
      </w:r>
      <w:r w:rsidR="000461F2" w:rsidRPr="007A27E0">
        <w:rPr>
          <w:rFonts w:ascii="Arial Black" w:hAnsi="Arial Black" w:cs="Tahoma"/>
          <w:sz w:val="20"/>
          <w:szCs w:val="20"/>
          <w:u w:val="single"/>
        </w:rPr>
        <w:t>S</w:t>
      </w:r>
      <w:r w:rsidR="0065442E">
        <w:rPr>
          <w:rFonts w:ascii="Arial Black" w:hAnsi="Arial Black" w:cs="Tahoma"/>
          <w:sz w:val="20"/>
          <w:szCs w:val="20"/>
          <w:u w:val="single"/>
        </w:rPr>
        <w:t>E</w:t>
      </w:r>
      <w:r w:rsidR="000461F2" w:rsidRPr="007A27E0">
        <w:rPr>
          <w:rFonts w:ascii="Arial Black" w:hAnsi="Arial Black" w:cs="Tahoma"/>
          <w:sz w:val="20"/>
          <w:szCs w:val="20"/>
          <w:u w:val="single"/>
        </w:rPr>
        <w:t>LECTION</w:t>
      </w:r>
      <w:del w:id="88" w:author="Revi" w:date="2014-05-02T17:26:00Z">
        <w:r w:rsidR="000461F2" w:rsidDel="00823C99">
          <w:rPr>
            <w:rFonts w:asciiTheme="majorHAnsi" w:hAnsiTheme="majorHAnsi" w:cs="Tahoma"/>
            <w:sz w:val="20"/>
            <w:szCs w:val="20"/>
          </w:rPr>
          <w:delText xml:space="preserve"> </w:delText>
        </w:r>
      </w:del>
      <w:r w:rsidR="000461F2">
        <w:rPr>
          <w:rFonts w:asciiTheme="majorHAnsi" w:hAnsiTheme="majorHAnsi" w:cs="Tahoma"/>
          <w:sz w:val="20"/>
          <w:szCs w:val="20"/>
        </w:rPr>
        <w:t xml:space="preserve">: </w:t>
      </w:r>
    </w:p>
    <w:p w14:paraId="09CEF177" w14:textId="77777777" w:rsidR="00823C99" w:rsidRDefault="00823C99" w:rsidP="00A72754">
      <w:pPr>
        <w:rPr>
          <w:ins w:id="89" w:author="Revi" w:date="2014-05-02T17:29:00Z"/>
          <w:rFonts w:asciiTheme="majorHAnsi" w:hAnsiTheme="majorHAnsi" w:cs="Tahoma"/>
          <w:sz w:val="20"/>
          <w:szCs w:val="20"/>
        </w:rPr>
      </w:pPr>
    </w:p>
    <w:p w14:paraId="0C392143" w14:textId="368A8976" w:rsidR="00823C99" w:rsidRDefault="00823C99" w:rsidP="00A72754">
      <w:pPr>
        <w:rPr>
          <w:ins w:id="90" w:author="Revi" w:date="2014-05-02T17:40:00Z"/>
          <w:rFonts w:asciiTheme="majorHAnsi" w:hAnsiTheme="majorHAnsi" w:cs="Tahoma"/>
          <w:sz w:val="20"/>
          <w:szCs w:val="20"/>
        </w:rPr>
      </w:pPr>
      <w:ins w:id="91" w:author="Revi" w:date="2014-05-02T17:32:00Z">
        <w:r>
          <w:rPr>
            <w:rFonts w:asciiTheme="majorHAnsi" w:hAnsiTheme="majorHAnsi" w:cs="Tahoma"/>
            <w:sz w:val="20"/>
            <w:szCs w:val="20"/>
          </w:rPr>
          <w:t>I have read and und</w:t>
        </w:r>
      </w:ins>
      <w:ins w:id="92" w:author="Revi" w:date="2014-05-02T17:33:00Z">
        <w:r>
          <w:rPr>
            <w:rFonts w:asciiTheme="majorHAnsi" w:hAnsiTheme="majorHAnsi" w:cs="Tahoma"/>
            <w:sz w:val="20"/>
            <w:szCs w:val="20"/>
          </w:rPr>
          <w:t>erstood the above and select the following option</w:t>
        </w:r>
      </w:ins>
      <w:ins w:id="93" w:author="Revi" w:date="2014-05-02T17:45:00Z">
        <w:r w:rsidR="0037005F">
          <w:rPr>
            <w:rFonts w:asciiTheme="majorHAnsi" w:hAnsiTheme="majorHAnsi" w:cs="Tahoma"/>
            <w:sz w:val="20"/>
            <w:szCs w:val="20"/>
          </w:rPr>
          <w:t xml:space="preserve"> (please tick)</w:t>
        </w:r>
      </w:ins>
      <w:ins w:id="94" w:author="Revi" w:date="2014-05-02T17:33:00Z">
        <w:r>
          <w:rPr>
            <w:rFonts w:asciiTheme="majorHAnsi" w:hAnsiTheme="majorHAnsi" w:cs="Tahoma"/>
            <w:sz w:val="20"/>
            <w:szCs w:val="20"/>
          </w:rPr>
          <w:t>:</w:t>
        </w:r>
      </w:ins>
    </w:p>
    <w:p w14:paraId="1800DDA9" w14:textId="77777777" w:rsidR="003A6712" w:rsidRDefault="003A6712" w:rsidP="00A72754">
      <w:pPr>
        <w:rPr>
          <w:ins w:id="95" w:author="Revi" w:date="2014-05-02T17:40:00Z"/>
          <w:rFonts w:asciiTheme="majorHAnsi" w:hAnsiTheme="majorHAnsi" w:cs="Tahoma"/>
          <w:sz w:val="20"/>
          <w:szCs w:val="20"/>
        </w:rPr>
      </w:pPr>
    </w:p>
    <w:p w14:paraId="74446BAA" w14:textId="6CD1EDE0" w:rsidR="003A6712" w:rsidRDefault="003A6712" w:rsidP="00A72754">
      <w:pPr>
        <w:rPr>
          <w:ins w:id="96" w:author="Revi" w:date="2014-05-02T17:40:00Z"/>
          <w:rFonts w:asciiTheme="majorHAnsi" w:hAnsiTheme="majorHAnsi" w:cs="Tahoma"/>
          <w:sz w:val="20"/>
          <w:szCs w:val="20"/>
        </w:rPr>
      </w:pPr>
      <w:ins w:id="97" w:author="Revi" w:date="2014-05-02T17:40:00Z">
        <w:r>
          <w:rPr>
            <w:rFonts w:asciiTheme="majorHAnsi" w:hAnsiTheme="majorHAnsi" w:cs="Tahoma"/>
            <w:sz w:val="20"/>
            <w:szCs w:val="20"/>
          </w:rPr>
          <w:t xml:space="preserve">OPTION ONE  </w:t>
        </w:r>
      </w:ins>
      <w:ins w:id="98" w:author="Revi" w:date="2014-05-02T17:41:00Z">
        <w:r w:rsidR="0037005F">
          <w:rPr>
            <w:rFonts w:asciiTheme="majorHAnsi" w:hAnsiTheme="majorHAnsi" w:cs="Tahoma"/>
            <w:sz w:val="20"/>
            <w:szCs w:val="20"/>
          </w:rPr>
          <w:t xml:space="preserve">     </w:t>
        </w:r>
      </w:ins>
      <w:ins w:id="99" w:author="Revi" w:date="2014-05-02T17:40:00Z">
        <w:r>
          <w:rPr>
            <w:rFonts w:asciiTheme="majorHAnsi" w:hAnsiTheme="majorHAnsi" w:cs="Tahoma"/>
            <w:sz w:val="20"/>
            <w:szCs w:val="20"/>
          </w:rPr>
          <w:t xml:space="preserve">  </w:t>
        </w:r>
      </w:ins>
      <w:ins w:id="100" w:author="Revi" w:date="2014-05-02T17:41:00Z">
        <w:r w:rsidR="0037005F">
          <w:rPr>
            <w:rFonts w:asciiTheme="majorHAnsi" w:hAnsiTheme="majorHAnsi" w:cs="Tahoma"/>
            <w:sz w:val="20"/>
            <w:szCs w:val="20"/>
          </w:rPr>
          <w:t>{    }</w:t>
        </w:r>
      </w:ins>
    </w:p>
    <w:p w14:paraId="734FEAB4" w14:textId="77777777" w:rsidR="003A6712" w:rsidRDefault="003A6712" w:rsidP="00A72754">
      <w:pPr>
        <w:rPr>
          <w:ins w:id="101" w:author="Revi" w:date="2014-05-02T17:40:00Z"/>
          <w:rFonts w:asciiTheme="majorHAnsi" w:hAnsiTheme="majorHAnsi" w:cs="Tahoma"/>
          <w:sz w:val="20"/>
          <w:szCs w:val="20"/>
        </w:rPr>
      </w:pPr>
    </w:p>
    <w:p w14:paraId="5BEBF54C" w14:textId="5F464C24" w:rsidR="003A6712" w:rsidRDefault="003A6712" w:rsidP="00A72754">
      <w:pPr>
        <w:rPr>
          <w:ins w:id="102" w:author="Revi" w:date="2014-05-02T17:40:00Z"/>
          <w:rFonts w:asciiTheme="majorHAnsi" w:hAnsiTheme="majorHAnsi" w:cs="Tahoma"/>
          <w:sz w:val="20"/>
          <w:szCs w:val="20"/>
        </w:rPr>
      </w:pPr>
      <w:ins w:id="103" w:author="Revi" w:date="2014-05-02T17:40:00Z">
        <w:r>
          <w:rPr>
            <w:rFonts w:asciiTheme="majorHAnsi" w:hAnsiTheme="majorHAnsi" w:cs="Tahoma"/>
            <w:sz w:val="20"/>
            <w:szCs w:val="20"/>
          </w:rPr>
          <w:t>OPTION TWO</w:t>
        </w:r>
      </w:ins>
      <w:ins w:id="104" w:author="Revi" w:date="2014-05-02T17:41:00Z">
        <w:r w:rsidR="0037005F">
          <w:rPr>
            <w:rFonts w:asciiTheme="majorHAnsi" w:hAnsiTheme="majorHAnsi" w:cs="Tahoma"/>
            <w:sz w:val="20"/>
            <w:szCs w:val="20"/>
          </w:rPr>
          <w:t xml:space="preserve">        {    }</w:t>
        </w:r>
      </w:ins>
    </w:p>
    <w:p w14:paraId="78445A4B" w14:textId="77777777" w:rsidR="003A6712" w:rsidRDefault="003A6712" w:rsidP="00A72754">
      <w:pPr>
        <w:rPr>
          <w:ins w:id="105" w:author="Revi" w:date="2014-05-02T17:40:00Z"/>
          <w:rFonts w:asciiTheme="majorHAnsi" w:hAnsiTheme="majorHAnsi" w:cs="Tahoma"/>
          <w:sz w:val="20"/>
          <w:szCs w:val="20"/>
        </w:rPr>
      </w:pPr>
    </w:p>
    <w:p w14:paraId="4F4B5F90" w14:textId="77777777" w:rsidR="0037005F" w:rsidRDefault="003A6712" w:rsidP="00A72754">
      <w:pPr>
        <w:rPr>
          <w:ins w:id="106" w:author="Revi" w:date="2014-05-02T17:46:00Z"/>
          <w:rFonts w:asciiTheme="majorHAnsi" w:hAnsiTheme="majorHAnsi" w:cs="Tahoma"/>
          <w:sz w:val="20"/>
          <w:szCs w:val="20"/>
        </w:rPr>
      </w:pPr>
      <w:ins w:id="107" w:author="Revi" w:date="2014-05-02T17:40:00Z">
        <w:r>
          <w:rPr>
            <w:rFonts w:asciiTheme="majorHAnsi" w:hAnsiTheme="majorHAnsi" w:cs="Tahoma"/>
            <w:sz w:val="20"/>
            <w:szCs w:val="20"/>
          </w:rPr>
          <w:t>OPTION THREE</w:t>
        </w:r>
      </w:ins>
      <w:ins w:id="108" w:author="Revi" w:date="2014-05-02T17:41:00Z">
        <w:r w:rsidR="0037005F">
          <w:rPr>
            <w:rFonts w:asciiTheme="majorHAnsi" w:hAnsiTheme="majorHAnsi" w:cs="Tahoma"/>
            <w:sz w:val="20"/>
            <w:szCs w:val="20"/>
          </w:rPr>
          <w:t xml:space="preserve">    {    }  </w:t>
        </w:r>
      </w:ins>
    </w:p>
    <w:p w14:paraId="7148D7C5" w14:textId="23EE781A" w:rsidR="003A6712" w:rsidRDefault="0037005F" w:rsidP="00A72754">
      <w:pPr>
        <w:rPr>
          <w:ins w:id="109" w:author="Revi" w:date="2014-05-02T17:40:00Z"/>
          <w:rFonts w:asciiTheme="majorHAnsi" w:hAnsiTheme="majorHAnsi" w:cs="Tahoma"/>
          <w:sz w:val="20"/>
          <w:szCs w:val="20"/>
        </w:rPr>
      </w:pPr>
      <w:ins w:id="110" w:author="Revi" w:date="2014-05-02T17:41:00Z">
        <w:r>
          <w:rPr>
            <w:rFonts w:asciiTheme="majorHAnsi" w:hAnsiTheme="majorHAnsi" w:cs="Tahoma"/>
            <w:sz w:val="20"/>
            <w:szCs w:val="20"/>
          </w:rPr>
          <w:t>Number o</w:t>
        </w:r>
      </w:ins>
      <w:ins w:id="111" w:author="Revi" w:date="2014-05-02T17:42:00Z">
        <w:r>
          <w:rPr>
            <w:rFonts w:asciiTheme="majorHAnsi" w:hAnsiTheme="majorHAnsi" w:cs="Tahoma"/>
            <w:sz w:val="20"/>
            <w:szCs w:val="20"/>
          </w:rPr>
          <w:t>f share</w:t>
        </w:r>
      </w:ins>
      <w:ins w:id="112" w:author="Revi" w:date="2014-05-02T17:46:00Z">
        <w:r>
          <w:rPr>
            <w:rFonts w:asciiTheme="majorHAnsi" w:hAnsiTheme="majorHAnsi" w:cs="Tahoma"/>
            <w:sz w:val="20"/>
            <w:szCs w:val="20"/>
          </w:rPr>
          <w:t>(</w:t>
        </w:r>
      </w:ins>
      <w:ins w:id="113" w:author="Revi" w:date="2014-05-02T17:42:00Z">
        <w:r>
          <w:rPr>
            <w:rFonts w:asciiTheme="majorHAnsi" w:hAnsiTheme="majorHAnsi" w:cs="Tahoma"/>
            <w:sz w:val="20"/>
            <w:szCs w:val="20"/>
          </w:rPr>
          <w:t>s</w:t>
        </w:r>
      </w:ins>
      <w:ins w:id="114" w:author="Revi" w:date="2014-05-02T17:46:00Z">
        <w:r>
          <w:rPr>
            <w:rFonts w:asciiTheme="majorHAnsi" w:hAnsiTheme="majorHAnsi" w:cs="Tahoma"/>
            <w:sz w:val="20"/>
            <w:szCs w:val="20"/>
          </w:rPr>
          <w:t>)</w:t>
        </w:r>
      </w:ins>
      <w:ins w:id="115" w:author="Revi" w:date="2014-05-02T17:42:00Z">
        <w:r>
          <w:rPr>
            <w:rFonts w:asciiTheme="majorHAnsi" w:hAnsiTheme="majorHAnsi" w:cs="Tahoma"/>
            <w:sz w:val="20"/>
            <w:szCs w:val="20"/>
          </w:rPr>
          <w:t xml:space="preserve"> required </w:t>
        </w:r>
        <w:proofErr w:type="gramStart"/>
        <w:r>
          <w:rPr>
            <w:rFonts w:asciiTheme="majorHAnsi" w:hAnsiTheme="majorHAnsi" w:cs="Tahoma"/>
            <w:sz w:val="20"/>
            <w:szCs w:val="20"/>
          </w:rPr>
          <w:t>( _</w:t>
        </w:r>
        <w:proofErr w:type="gramEnd"/>
        <w:r>
          <w:rPr>
            <w:rFonts w:asciiTheme="majorHAnsi" w:hAnsiTheme="majorHAnsi" w:cs="Tahoma"/>
            <w:sz w:val="20"/>
            <w:szCs w:val="20"/>
          </w:rPr>
          <w:t>_</w:t>
        </w:r>
      </w:ins>
      <w:ins w:id="116" w:author="Revi" w:date="2014-05-02T17:44:00Z">
        <w:r>
          <w:rPr>
            <w:rFonts w:asciiTheme="majorHAnsi" w:hAnsiTheme="majorHAnsi" w:cs="Tahoma"/>
            <w:sz w:val="20"/>
            <w:szCs w:val="20"/>
          </w:rPr>
          <w:t xml:space="preserve">  </w:t>
        </w:r>
      </w:ins>
      <w:ins w:id="117" w:author="Revi" w:date="2014-05-02T17:42:00Z">
        <w:r>
          <w:rPr>
            <w:rFonts w:asciiTheme="majorHAnsi" w:hAnsiTheme="majorHAnsi" w:cs="Tahoma"/>
            <w:sz w:val="20"/>
            <w:szCs w:val="20"/>
          </w:rPr>
          <w:t>) (in words</w:t>
        </w:r>
      </w:ins>
      <w:ins w:id="118" w:author="Revi" w:date="2014-05-02T17:43:00Z">
        <w:r>
          <w:rPr>
            <w:rFonts w:asciiTheme="majorHAnsi" w:hAnsiTheme="majorHAnsi" w:cs="Tahoma"/>
            <w:sz w:val="20"/>
            <w:szCs w:val="20"/>
          </w:rPr>
          <w:t>:</w:t>
        </w:r>
      </w:ins>
      <w:ins w:id="119" w:author="Revi" w:date="2014-05-02T17:42:00Z">
        <w:r>
          <w:rPr>
            <w:rFonts w:asciiTheme="majorHAnsi" w:hAnsiTheme="majorHAnsi" w:cs="Tahoma"/>
            <w:sz w:val="20"/>
            <w:szCs w:val="20"/>
          </w:rPr>
          <w:t xml:space="preserve"> ____</w:t>
        </w:r>
      </w:ins>
      <w:ins w:id="120" w:author="Revi" w:date="2014-05-02T18:09:00Z">
        <w:r w:rsidR="00B4626E">
          <w:rPr>
            <w:rFonts w:asciiTheme="majorHAnsi" w:hAnsiTheme="majorHAnsi" w:cs="Tahoma"/>
            <w:sz w:val="20"/>
            <w:szCs w:val="20"/>
          </w:rPr>
          <w:t xml:space="preserve">      </w:t>
        </w:r>
      </w:ins>
      <w:ins w:id="121" w:author="Revi" w:date="2014-05-02T17:42:00Z">
        <w:r>
          <w:rPr>
            <w:rFonts w:asciiTheme="majorHAnsi" w:hAnsiTheme="majorHAnsi" w:cs="Tahoma"/>
            <w:sz w:val="20"/>
            <w:szCs w:val="20"/>
          </w:rPr>
          <w:t>share</w:t>
        </w:r>
      </w:ins>
      <w:ins w:id="122" w:author="Revi" w:date="2014-05-02T17:46:00Z">
        <w:r>
          <w:rPr>
            <w:rFonts w:asciiTheme="majorHAnsi" w:hAnsiTheme="majorHAnsi" w:cs="Tahoma"/>
            <w:sz w:val="20"/>
            <w:szCs w:val="20"/>
          </w:rPr>
          <w:t>(</w:t>
        </w:r>
      </w:ins>
      <w:ins w:id="123" w:author="Revi" w:date="2014-05-02T17:42:00Z">
        <w:r>
          <w:rPr>
            <w:rFonts w:asciiTheme="majorHAnsi" w:hAnsiTheme="majorHAnsi" w:cs="Tahoma"/>
            <w:sz w:val="20"/>
            <w:szCs w:val="20"/>
          </w:rPr>
          <w:t>s</w:t>
        </w:r>
      </w:ins>
      <w:ins w:id="124" w:author="Revi" w:date="2014-05-02T17:46:00Z">
        <w:r>
          <w:rPr>
            <w:rFonts w:asciiTheme="majorHAnsi" w:hAnsiTheme="majorHAnsi" w:cs="Tahoma"/>
            <w:sz w:val="20"/>
            <w:szCs w:val="20"/>
          </w:rPr>
          <w:t>)</w:t>
        </w:r>
      </w:ins>
      <w:ins w:id="125" w:author="Revi" w:date="2014-05-02T17:47:00Z">
        <w:r>
          <w:rPr>
            <w:rFonts w:asciiTheme="majorHAnsi" w:hAnsiTheme="majorHAnsi" w:cs="Tahoma"/>
            <w:sz w:val="20"/>
            <w:szCs w:val="20"/>
          </w:rPr>
          <w:t xml:space="preserve"> of USD1,000 per share,</w:t>
        </w:r>
      </w:ins>
      <w:ins w:id="126" w:author="Revi" w:date="2014-05-02T17:44:00Z">
        <w:r>
          <w:rPr>
            <w:rFonts w:asciiTheme="majorHAnsi" w:hAnsiTheme="majorHAnsi" w:cs="Tahoma"/>
            <w:sz w:val="20"/>
            <w:szCs w:val="20"/>
          </w:rPr>
          <w:t xml:space="preserve"> amounting to USD__,000</w:t>
        </w:r>
      </w:ins>
      <w:ins w:id="127" w:author="Revi" w:date="2014-05-02T17:42:00Z">
        <w:r>
          <w:rPr>
            <w:rFonts w:asciiTheme="majorHAnsi" w:hAnsiTheme="majorHAnsi" w:cs="Tahoma"/>
            <w:sz w:val="20"/>
            <w:szCs w:val="20"/>
          </w:rPr>
          <w:t>)</w:t>
        </w:r>
      </w:ins>
    </w:p>
    <w:p w14:paraId="7FE35FB3" w14:textId="77777777" w:rsidR="003A6712" w:rsidRDefault="003A6712" w:rsidP="00A72754">
      <w:pPr>
        <w:rPr>
          <w:ins w:id="128" w:author="Revi" w:date="2014-05-02T17:33:00Z"/>
          <w:rFonts w:asciiTheme="majorHAnsi" w:hAnsiTheme="majorHAnsi" w:cs="Tahoma"/>
          <w:sz w:val="20"/>
          <w:szCs w:val="20"/>
        </w:rPr>
      </w:pPr>
    </w:p>
    <w:p w14:paraId="280A3C69" w14:textId="4C685FE9" w:rsidR="000461F2" w:rsidRPr="005C15E3" w:rsidDel="0037005F" w:rsidRDefault="000461F2" w:rsidP="00A72754">
      <w:pPr>
        <w:rPr>
          <w:del w:id="129" w:author="Revi" w:date="2014-05-02T17:44:00Z"/>
          <w:rFonts w:asciiTheme="majorHAnsi" w:hAnsiTheme="majorHAnsi" w:cs="Tahoma"/>
          <w:sz w:val="20"/>
          <w:szCs w:val="20"/>
        </w:rPr>
      </w:pPr>
      <w:del w:id="130" w:author="Revi" w:date="2014-05-02T17:44:00Z">
        <w:r w:rsidDel="0037005F">
          <w:rPr>
            <w:rFonts w:asciiTheme="majorHAnsi" w:hAnsiTheme="majorHAnsi" w:cs="Tahoma"/>
            <w:sz w:val="20"/>
            <w:szCs w:val="20"/>
          </w:rPr>
          <w:delText>I SELECT OPTION ____________________ AND _____</w:delText>
        </w:r>
        <w:r w:rsidR="004D1CEF" w:rsidDel="0037005F">
          <w:rPr>
            <w:rFonts w:asciiTheme="majorHAnsi" w:hAnsiTheme="majorHAnsi" w:cs="Tahoma"/>
            <w:sz w:val="20"/>
            <w:szCs w:val="20"/>
          </w:rPr>
          <w:delText>__________(If “Three”</w:delText>
        </w:r>
        <w:r w:rsidR="007A27E0" w:rsidDel="0037005F">
          <w:rPr>
            <w:rFonts w:asciiTheme="majorHAnsi" w:hAnsiTheme="majorHAnsi" w:cs="Tahoma"/>
            <w:sz w:val="20"/>
            <w:szCs w:val="20"/>
          </w:rPr>
          <w:delText xml:space="preserve"> how any </w:delText>
        </w:r>
        <w:r w:rsidR="004D1CEF" w:rsidDel="0037005F">
          <w:rPr>
            <w:rFonts w:asciiTheme="majorHAnsi" w:hAnsiTheme="majorHAnsi" w:cs="Tahoma"/>
            <w:sz w:val="20"/>
            <w:szCs w:val="20"/>
          </w:rPr>
          <w:delText>shares</w:delText>
        </w:r>
        <w:r w:rsidR="007A27E0" w:rsidDel="0037005F">
          <w:rPr>
            <w:rFonts w:asciiTheme="majorHAnsi" w:hAnsiTheme="majorHAnsi" w:cs="Tahoma"/>
            <w:sz w:val="20"/>
            <w:szCs w:val="20"/>
          </w:rPr>
          <w:delText>_</w:delText>
        </w:r>
        <w:r w:rsidR="004D1CEF" w:rsidDel="0037005F">
          <w:rPr>
            <w:rFonts w:asciiTheme="majorHAnsi" w:hAnsiTheme="majorHAnsi" w:cs="Tahoma"/>
            <w:sz w:val="20"/>
            <w:szCs w:val="20"/>
          </w:rPr>
          <w:delText>_______)</w:delText>
        </w:r>
        <w:r w:rsidDel="0037005F">
          <w:rPr>
            <w:rFonts w:asciiTheme="majorHAnsi" w:hAnsiTheme="majorHAnsi" w:cs="Tahoma"/>
            <w:sz w:val="20"/>
            <w:szCs w:val="20"/>
          </w:rPr>
          <w:delText>.</w:delText>
        </w:r>
      </w:del>
    </w:p>
    <w:p w14:paraId="2BBC3F4B" w14:textId="67D8C793" w:rsidR="00A72754" w:rsidRPr="005C15E3" w:rsidDel="0037005F" w:rsidRDefault="00A72754" w:rsidP="00A72754">
      <w:pPr>
        <w:rPr>
          <w:del w:id="131" w:author="Revi" w:date="2014-05-02T17:44:00Z"/>
          <w:rFonts w:asciiTheme="majorHAnsi" w:hAnsiTheme="majorHAnsi" w:cs="Tahoma"/>
          <w:sz w:val="20"/>
          <w:szCs w:val="20"/>
        </w:rPr>
      </w:pPr>
      <w:del w:id="132" w:author="Revi" w:date="2014-05-02T17:44:00Z">
        <w:r w:rsidRPr="005C15E3" w:rsidDel="0037005F">
          <w:rPr>
            <w:rFonts w:asciiTheme="majorHAnsi" w:hAnsiTheme="majorHAnsi" w:cs="Tahoma"/>
            <w:sz w:val="20"/>
            <w:szCs w:val="20"/>
          </w:rPr>
          <w:delText xml:space="preserve">Acknowledgement and </w:delText>
        </w:r>
        <w:r w:rsidR="005C15E3" w:rsidRPr="005C15E3" w:rsidDel="0037005F">
          <w:rPr>
            <w:rFonts w:asciiTheme="majorHAnsi" w:hAnsiTheme="majorHAnsi" w:cs="Tahoma"/>
            <w:sz w:val="20"/>
            <w:szCs w:val="20"/>
          </w:rPr>
          <w:delText xml:space="preserve">my </w:delText>
        </w:r>
        <w:r w:rsidRPr="005C15E3" w:rsidDel="0037005F">
          <w:rPr>
            <w:rFonts w:asciiTheme="majorHAnsi" w:hAnsiTheme="majorHAnsi" w:cs="Tahoma"/>
            <w:sz w:val="20"/>
            <w:szCs w:val="20"/>
          </w:rPr>
          <w:delText>Instructions</w:delText>
        </w:r>
        <w:r w:rsidR="005C15E3" w:rsidRPr="005C15E3" w:rsidDel="0037005F">
          <w:rPr>
            <w:rFonts w:asciiTheme="majorHAnsi" w:hAnsiTheme="majorHAnsi" w:cs="Tahoma"/>
            <w:sz w:val="20"/>
            <w:szCs w:val="20"/>
          </w:rPr>
          <w:delText xml:space="preserve"> are:</w:delText>
        </w:r>
        <w:r w:rsidRPr="005C15E3" w:rsidDel="0037005F">
          <w:rPr>
            <w:rFonts w:asciiTheme="majorHAnsi" w:hAnsiTheme="majorHAnsi" w:cs="Tahoma"/>
            <w:sz w:val="20"/>
            <w:szCs w:val="20"/>
          </w:rPr>
          <w:delText xml:space="preserve">  </w:delText>
        </w:r>
      </w:del>
    </w:p>
    <w:p w14:paraId="026D3310" w14:textId="77777777" w:rsidR="0037005F" w:rsidRDefault="0037005F" w:rsidP="00A72754">
      <w:pPr>
        <w:rPr>
          <w:ins w:id="133" w:author="Revi" w:date="2014-05-02T17:59:00Z"/>
          <w:rFonts w:asciiTheme="majorHAnsi" w:hAnsiTheme="majorHAnsi" w:cs="Tahoma"/>
          <w:sz w:val="20"/>
          <w:szCs w:val="20"/>
        </w:rPr>
      </w:pPr>
    </w:p>
    <w:p w14:paraId="06D7CD6B" w14:textId="79AA3146" w:rsidR="00A10BF0" w:rsidRDefault="00A10BF0" w:rsidP="00A72754">
      <w:pPr>
        <w:rPr>
          <w:ins w:id="134" w:author="Revi" w:date="2014-05-02T17:59:00Z"/>
          <w:rFonts w:asciiTheme="majorHAnsi" w:hAnsiTheme="majorHAnsi" w:cs="Tahoma"/>
          <w:sz w:val="20"/>
          <w:szCs w:val="20"/>
        </w:rPr>
      </w:pPr>
      <w:ins w:id="135" w:author="Revi" w:date="2014-05-02T17:59:00Z">
        <w:r>
          <w:rPr>
            <w:rFonts w:asciiTheme="majorHAnsi" w:hAnsiTheme="majorHAnsi" w:cs="Tahoma"/>
            <w:sz w:val="20"/>
            <w:szCs w:val="20"/>
          </w:rPr>
          <w:t>PAYMENT MODE for stock purchase:</w:t>
        </w:r>
      </w:ins>
    </w:p>
    <w:p w14:paraId="1131513B" w14:textId="77777777" w:rsidR="00A10BF0" w:rsidRDefault="00A10BF0" w:rsidP="00A72754">
      <w:pPr>
        <w:rPr>
          <w:ins w:id="136" w:author="Revi" w:date="2014-05-02T17:59:00Z"/>
          <w:rFonts w:asciiTheme="majorHAnsi" w:hAnsiTheme="majorHAnsi" w:cs="Tahoma"/>
          <w:sz w:val="20"/>
          <w:szCs w:val="20"/>
        </w:rPr>
      </w:pPr>
    </w:p>
    <w:p w14:paraId="2C05EF38" w14:textId="6028E8E9" w:rsidR="00A10BF0" w:rsidRDefault="00A10BF0" w:rsidP="00A72754">
      <w:pPr>
        <w:rPr>
          <w:ins w:id="137" w:author="Revi" w:date="2014-05-02T18:01:00Z"/>
          <w:rFonts w:asciiTheme="majorHAnsi" w:hAnsiTheme="majorHAnsi" w:cs="Tahoma"/>
          <w:sz w:val="20"/>
          <w:szCs w:val="20"/>
        </w:rPr>
      </w:pPr>
      <w:ins w:id="138" w:author="Revi" w:date="2014-05-02T17:59:00Z">
        <w:r>
          <w:rPr>
            <w:rFonts w:asciiTheme="majorHAnsi" w:hAnsiTheme="majorHAnsi" w:cs="Tahoma"/>
            <w:sz w:val="20"/>
            <w:szCs w:val="20"/>
          </w:rPr>
          <w:t xml:space="preserve">{   } Use my </w:t>
        </w:r>
      </w:ins>
      <w:ins w:id="139" w:author="Revi" w:date="2014-05-02T18:00:00Z">
        <w:r w:rsidR="00B4626E">
          <w:rPr>
            <w:rFonts w:asciiTheme="majorHAnsi" w:hAnsiTheme="majorHAnsi" w:cs="Tahoma"/>
            <w:sz w:val="20"/>
            <w:szCs w:val="20"/>
          </w:rPr>
          <w:t>principal investment to pay for my s</w:t>
        </w:r>
      </w:ins>
      <w:ins w:id="140" w:author="Revi" w:date="2014-05-02T18:01:00Z">
        <w:r w:rsidR="00B4626E">
          <w:rPr>
            <w:rFonts w:asciiTheme="majorHAnsi" w:hAnsiTheme="majorHAnsi" w:cs="Tahoma"/>
            <w:sz w:val="20"/>
            <w:szCs w:val="20"/>
          </w:rPr>
          <w:t>tock purchase and close my Maxim CP Account</w:t>
        </w:r>
      </w:ins>
    </w:p>
    <w:p w14:paraId="1C7C1D7F" w14:textId="77777777" w:rsidR="00B4626E" w:rsidRDefault="00B4626E" w:rsidP="00A72754">
      <w:pPr>
        <w:rPr>
          <w:ins w:id="141" w:author="Revi" w:date="2014-05-02T18:01:00Z"/>
          <w:rFonts w:asciiTheme="majorHAnsi" w:hAnsiTheme="majorHAnsi" w:cs="Tahoma"/>
          <w:sz w:val="20"/>
          <w:szCs w:val="20"/>
        </w:rPr>
      </w:pPr>
    </w:p>
    <w:p w14:paraId="6084455C" w14:textId="10F64193" w:rsidR="00B4626E" w:rsidRDefault="00B4626E" w:rsidP="00A72754">
      <w:pPr>
        <w:rPr>
          <w:ins w:id="142" w:author="Revi" w:date="2014-05-02T18:10:00Z"/>
          <w:rFonts w:asciiTheme="majorHAnsi" w:hAnsiTheme="majorHAnsi" w:cs="Tahoma"/>
          <w:sz w:val="20"/>
          <w:szCs w:val="20"/>
        </w:rPr>
      </w:pPr>
      <w:ins w:id="143" w:author="Revi" w:date="2014-05-02T18:01:00Z">
        <w:r>
          <w:rPr>
            <w:rFonts w:asciiTheme="majorHAnsi" w:hAnsiTheme="majorHAnsi" w:cs="Tahoma"/>
            <w:sz w:val="20"/>
            <w:szCs w:val="20"/>
          </w:rPr>
          <w:t xml:space="preserve">{   } </w:t>
        </w:r>
      </w:ins>
      <w:ins w:id="144" w:author="Revi" w:date="2014-05-02T18:03:00Z">
        <w:r>
          <w:rPr>
            <w:rFonts w:asciiTheme="majorHAnsi" w:hAnsiTheme="majorHAnsi" w:cs="Tahoma"/>
            <w:sz w:val="20"/>
            <w:szCs w:val="20"/>
          </w:rPr>
          <w:t>De</w:t>
        </w:r>
      </w:ins>
      <w:ins w:id="145" w:author="Revi" w:date="2014-05-02T18:02:00Z">
        <w:r>
          <w:rPr>
            <w:rFonts w:asciiTheme="majorHAnsi" w:hAnsiTheme="majorHAnsi" w:cs="Tahoma"/>
            <w:sz w:val="20"/>
            <w:szCs w:val="20"/>
          </w:rPr>
          <w:t xml:space="preserve">bit my </w:t>
        </w:r>
      </w:ins>
      <w:ins w:id="146" w:author="Revi" w:date="2014-05-02T18:05:00Z">
        <w:r>
          <w:rPr>
            <w:rFonts w:asciiTheme="majorHAnsi" w:hAnsiTheme="majorHAnsi" w:cs="Tahoma"/>
            <w:sz w:val="20"/>
            <w:szCs w:val="20"/>
          </w:rPr>
          <w:t>CP</w:t>
        </w:r>
      </w:ins>
      <w:ins w:id="147" w:author="Revi" w:date="2014-05-02T18:10:00Z">
        <w:r w:rsidR="00541CBF">
          <w:rPr>
            <w:rFonts w:asciiTheme="majorHAnsi" w:hAnsiTheme="majorHAnsi" w:cs="Tahoma"/>
            <w:sz w:val="20"/>
            <w:szCs w:val="20"/>
          </w:rPr>
          <w:t>2</w:t>
        </w:r>
      </w:ins>
      <w:ins w:id="148" w:author="Revi" w:date="2014-05-02T18:05:00Z">
        <w:r>
          <w:rPr>
            <w:rFonts w:asciiTheme="majorHAnsi" w:hAnsiTheme="majorHAnsi" w:cs="Tahoma"/>
            <w:sz w:val="20"/>
            <w:szCs w:val="20"/>
          </w:rPr>
          <w:t xml:space="preserve"> </w:t>
        </w:r>
      </w:ins>
      <w:ins w:id="149" w:author="Revi" w:date="2014-05-02T18:02:00Z">
        <w:r>
          <w:rPr>
            <w:rFonts w:asciiTheme="majorHAnsi" w:hAnsiTheme="majorHAnsi" w:cs="Tahoma"/>
            <w:sz w:val="20"/>
            <w:szCs w:val="20"/>
          </w:rPr>
          <w:t xml:space="preserve">account </w:t>
        </w:r>
      </w:ins>
      <w:ins w:id="150" w:author="Revi" w:date="2014-05-02T18:03:00Z">
        <w:r>
          <w:rPr>
            <w:rFonts w:asciiTheme="majorHAnsi" w:hAnsiTheme="majorHAnsi" w:cs="Tahoma"/>
            <w:sz w:val="20"/>
            <w:szCs w:val="20"/>
          </w:rPr>
          <w:t>amounting to</w:t>
        </w:r>
      </w:ins>
      <w:ins w:id="151" w:author="Revi" w:date="2014-05-02T18:02:00Z">
        <w:r>
          <w:rPr>
            <w:rFonts w:asciiTheme="majorHAnsi" w:hAnsiTheme="majorHAnsi" w:cs="Tahoma"/>
            <w:sz w:val="20"/>
            <w:szCs w:val="20"/>
          </w:rPr>
          <w:t xml:space="preserve"> </w:t>
        </w:r>
      </w:ins>
      <w:ins w:id="152" w:author="Revi" w:date="2014-05-02T18:01:00Z">
        <w:r>
          <w:rPr>
            <w:rFonts w:asciiTheme="majorHAnsi" w:hAnsiTheme="majorHAnsi" w:cs="Tahoma"/>
            <w:sz w:val="20"/>
            <w:szCs w:val="20"/>
          </w:rPr>
          <w:t>USD__</w:t>
        </w:r>
        <w:proofErr w:type="gramStart"/>
        <w:r>
          <w:rPr>
            <w:rFonts w:asciiTheme="majorHAnsi" w:hAnsiTheme="majorHAnsi" w:cs="Tahoma"/>
            <w:sz w:val="20"/>
            <w:szCs w:val="20"/>
          </w:rPr>
          <w:t>,000</w:t>
        </w:r>
        <w:proofErr w:type="gramEnd"/>
        <w:r>
          <w:rPr>
            <w:rFonts w:asciiTheme="majorHAnsi" w:hAnsiTheme="majorHAnsi" w:cs="Tahoma"/>
            <w:sz w:val="20"/>
            <w:szCs w:val="20"/>
          </w:rPr>
          <w:t xml:space="preserve"> </w:t>
        </w:r>
      </w:ins>
    </w:p>
    <w:p w14:paraId="32B2BB12" w14:textId="77777777" w:rsidR="00541CBF" w:rsidRDefault="00541CBF" w:rsidP="00A72754">
      <w:pPr>
        <w:rPr>
          <w:ins w:id="153" w:author="Revi" w:date="2014-05-02T18:10:00Z"/>
          <w:rFonts w:asciiTheme="majorHAnsi" w:hAnsiTheme="majorHAnsi" w:cs="Tahoma"/>
          <w:sz w:val="20"/>
          <w:szCs w:val="20"/>
        </w:rPr>
      </w:pPr>
    </w:p>
    <w:p w14:paraId="03C522BF" w14:textId="7705458F" w:rsidR="00541CBF" w:rsidRDefault="00541CBF" w:rsidP="00541CBF">
      <w:pPr>
        <w:rPr>
          <w:ins w:id="154" w:author="Revi" w:date="2014-05-02T18:10:00Z"/>
          <w:rFonts w:asciiTheme="majorHAnsi" w:hAnsiTheme="majorHAnsi" w:cs="Tahoma"/>
          <w:sz w:val="20"/>
          <w:szCs w:val="20"/>
        </w:rPr>
      </w:pPr>
      <w:ins w:id="155" w:author="Revi" w:date="2014-05-02T18:10:00Z">
        <w:r>
          <w:rPr>
            <w:rFonts w:asciiTheme="majorHAnsi" w:hAnsiTheme="majorHAnsi" w:cs="Tahoma"/>
            <w:sz w:val="20"/>
            <w:szCs w:val="20"/>
          </w:rPr>
          <w:t>{   } Debit my CP</w:t>
        </w:r>
        <w:r>
          <w:rPr>
            <w:rFonts w:asciiTheme="majorHAnsi" w:hAnsiTheme="majorHAnsi" w:cs="Tahoma"/>
            <w:sz w:val="20"/>
            <w:szCs w:val="20"/>
          </w:rPr>
          <w:t>3</w:t>
        </w:r>
        <w:bookmarkStart w:id="156" w:name="_GoBack"/>
        <w:bookmarkEnd w:id="156"/>
        <w:r>
          <w:rPr>
            <w:rFonts w:asciiTheme="majorHAnsi" w:hAnsiTheme="majorHAnsi" w:cs="Tahoma"/>
            <w:sz w:val="20"/>
            <w:szCs w:val="20"/>
          </w:rPr>
          <w:t xml:space="preserve"> account amounting to USD__,000 </w:t>
        </w:r>
      </w:ins>
    </w:p>
    <w:p w14:paraId="7BA04176" w14:textId="77777777" w:rsidR="00B4626E" w:rsidRDefault="00B4626E" w:rsidP="00A72754">
      <w:pPr>
        <w:rPr>
          <w:ins w:id="157" w:author="Revi" w:date="2014-05-02T18:03:00Z"/>
          <w:rFonts w:asciiTheme="majorHAnsi" w:hAnsiTheme="majorHAnsi" w:cs="Tahoma"/>
          <w:sz w:val="20"/>
          <w:szCs w:val="20"/>
        </w:rPr>
      </w:pPr>
    </w:p>
    <w:p w14:paraId="4DFC36A4" w14:textId="6B9FBF75" w:rsidR="00B4626E" w:rsidRDefault="00B4626E" w:rsidP="00A72754">
      <w:pPr>
        <w:rPr>
          <w:ins w:id="158" w:author="Revi" w:date="2014-05-02T18:01:00Z"/>
          <w:rFonts w:asciiTheme="majorHAnsi" w:hAnsiTheme="majorHAnsi" w:cs="Tahoma"/>
          <w:sz w:val="20"/>
          <w:szCs w:val="20"/>
        </w:rPr>
      </w:pPr>
      <w:ins w:id="159" w:author="Revi" w:date="2014-05-02T18:04:00Z">
        <w:r>
          <w:rPr>
            <w:rFonts w:asciiTheme="majorHAnsi" w:hAnsiTheme="majorHAnsi" w:cs="Tahoma"/>
            <w:sz w:val="20"/>
            <w:szCs w:val="20"/>
          </w:rPr>
          <w:t>{   } I will remit USD__</w:t>
        </w:r>
        <w:proofErr w:type="gramStart"/>
        <w:r>
          <w:rPr>
            <w:rFonts w:asciiTheme="majorHAnsi" w:hAnsiTheme="majorHAnsi" w:cs="Tahoma"/>
            <w:sz w:val="20"/>
            <w:szCs w:val="20"/>
          </w:rPr>
          <w:t>,000</w:t>
        </w:r>
        <w:proofErr w:type="gramEnd"/>
        <w:r>
          <w:rPr>
            <w:rFonts w:asciiTheme="majorHAnsi" w:hAnsiTheme="majorHAnsi" w:cs="Tahoma"/>
            <w:sz w:val="20"/>
            <w:szCs w:val="20"/>
          </w:rPr>
          <w:t xml:space="preserve"> to </w:t>
        </w:r>
        <w:proofErr w:type="spellStart"/>
        <w:r>
          <w:rPr>
            <w:rFonts w:asciiTheme="majorHAnsi" w:hAnsiTheme="majorHAnsi" w:cs="Tahoma"/>
            <w:sz w:val="20"/>
            <w:szCs w:val="20"/>
          </w:rPr>
          <w:t>mBank</w:t>
        </w:r>
        <w:proofErr w:type="spellEnd"/>
        <w:r>
          <w:rPr>
            <w:rFonts w:asciiTheme="majorHAnsi" w:hAnsiTheme="majorHAnsi" w:cs="Tahoma"/>
            <w:sz w:val="20"/>
            <w:szCs w:val="20"/>
          </w:rPr>
          <w:t xml:space="preserve"> for payment for the stock purchase</w:t>
        </w:r>
      </w:ins>
    </w:p>
    <w:p w14:paraId="442B799E" w14:textId="77777777" w:rsidR="00B4626E" w:rsidRDefault="00B4626E" w:rsidP="00A72754">
      <w:pPr>
        <w:rPr>
          <w:ins w:id="160" w:author="Revi" w:date="2014-05-02T18:01:00Z"/>
          <w:rFonts w:asciiTheme="majorHAnsi" w:hAnsiTheme="majorHAnsi" w:cs="Tahoma"/>
          <w:sz w:val="20"/>
          <w:szCs w:val="20"/>
        </w:rPr>
      </w:pPr>
    </w:p>
    <w:p w14:paraId="52E578F1" w14:textId="77777777" w:rsidR="00B4626E" w:rsidRDefault="00B4626E" w:rsidP="00A72754">
      <w:pPr>
        <w:rPr>
          <w:ins w:id="161" w:author="Revi" w:date="2014-05-02T17:59:00Z"/>
          <w:rFonts w:asciiTheme="majorHAnsi" w:hAnsiTheme="majorHAnsi" w:cs="Tahoma"/>
          <w:sz w:val="20"/>
          <w:szCs w:val="20"/>
        </w:rPr>
      </w:pPr>
    </w:p>
    <w:p w14:paraId="1FF032F4" w14:textId="77777777" w:rsidR="00A10BF0" w:rsidRDefault="00A10BF0" w:rsidP="00A72754">
      <w:pPr>
        <w:rPr>
          <w:ins w:id="162" w:author="Revi" w:date="2014-05-02T17:45:00Z"/>
          <w:rFonts w:asciiTheme="majorHAnsi" w:hAnsiTheme="majorHAnsi" w:cs="Tahoma"/>
          <w:sz w:val="20"/>
          <w:szCs w:val="20"/>
        </w:rPr>
      </w:pPr>
    </w:p>
    <w:p w14:paraId="6FD4EE18" w14:textId="77777777" w:rsidR="00A72754" w:rsidRPr="005C15E3" w:rsidRDefault="00A72754" w:rsidP="00A72754">
      <w:pPr>
        <w:rPr>
          <w:rFonts w:ascii="Tahoma" w:hAnsi="Tahoma" w:cs="Tahoma"/>
          <w:sz w:val="20"/>
          <w:szCs w:val="20"/>
        </w:rPr>
      </w:pPr>
      <w:proofErr w:type="spellStart"/>
      <w:r w:rsidRPr="0065442E">
        <w:rPr>
          <w:rFonts w:asciiTheme="majorHAnsi" w:hAnsiTheme="majorHAnsi" w:cs="Tahoma"/>
          <w:sz w:val="20"/>
          <w:szCs w:val="20"/>
        </w:rPr>
        <w:t>UserID</w:t>
      </w:r>
      <w:proofErr w:type="spellEnd"/>
      <w:proofErr w:type="gramStart"/>
      <w:r w:rsidRPr="0065442E">
        <w:rPr>
          <w:rFonts w:asciiTheme="majorHAnsi" w:hAnsiTheme="majorHAnsi" w:cs="Tahoma"/>
          <w:sz w:val="20"/>
          <w:szCs w:val="20"/>
        </w:rPr>
        <w:t>:</w:t>
      </w:r>
      <w:r w:rsidR="000461F2">
        <w:rPr>
          <w:rFonts w:ascii="Tahoma" w:hAnsi="Tahoma" w:cs="Tahoma"/>
          <w:sz w:val="20"/>
          <w:szCs w:val="20"/>
        </w:rPr>
        <w:t>_</w:t>
      </w:r>
      <w:proofErr w:type="gramEnd"/>
      <w:r w:rsidR="000461F2">
        <w:rPr>
          <w:rFonts w:ascii="Tahoma" w:hAnsi="Tahoma" w:cs="Tahoma"/>
          <w:sz w:val="20"/>
          <w:szCs w:val="20"/>
        </w:rPr>
        <w:t>_______________________________________________________</w:t>
      </w:r>
    </w:p>
    <w:p w14:paraId="56BF045B" w14:textId="77777777" w:rsidR="00A72754" w:rsidRPr="005C15E3" w:rsidRDefault="00A72754" w:rsidP="00A72754">
      <w:pPr>
        <w:rPr>
          <w:rFonts w:asciiTheme="majorHAnsi" w:hAnsiTheme="majorHAnsi"/>
          <w:sz w:val="20"/>
          <w:szCs w:val="20"/>
        </w:rPr>
      </w:pPr>
      <w:r w:rsidRPr="005C15E3">
        <w:rPr>
          <w:rFonts w:asciiTheme="majorHAnsi" w:hAnsiTheme="majorHAnsi"/>
          <w:sz w:val="20"/>
          <w:szCs w:val="20"/>
        </w:rPr>
        <w:t>Full Name</w:t>
      </w:r>
      <w:proofErr w:type="gramStart"/>
      <w:r w:rsidRPr="005C15E3">
        <w:rPr>
          <w:rFonts w:asciiTheme="majorHAnsi" w:hAnsiTheme="majorHAnsi"/>
          <w:sz w:val="20"/>
          <w:szCs w:val="20"/>
        </w:rPr>
        <w:t>:</w:t>
      </w:r>
      <w:r w:rsidR="000461F2">
        <w:rPr>
          <w:rFonts w:asciiTheme="majorHAnsi" w:hAnsiTheme="majorHAnsi"/>
          <w:sz w:val="20"/>
          <w:szCs w:val="20"/>
        </w:rPr>
        <w:t>_</w:t>
      </w:r>
      <w:proofErr w:type="gramEnd"/>
      <w:r w:rsidR="000461F2">
        <w:rPr>
          <w:rFonts w:asciiTheme="majorHAnsi" w:hAnsiTheme="majorHAnsi"/>
          <w:sz w:val="20"/>
          <w:szCs w:val="20"/>
        </w:rPr>
        <w:t>_______________________________________________________________________________</w:t>
      </w:r>
    </w:p>
    <w:p w14:paraId="7916F7CA" w14:textId="77777777" w:rsidR="00A72754" w:rsidRDefault="00A72754" w:rsidP="00A72754">
      <w:pPr>
        <w:rPr>
          <w:rFonts w:asciiTheme="majorHAnsi" w:hAnsiTheme="majorHAnsi"/>
          <w:sz w:val="20"/>
          <w:szCs w:val="20"/>
        </w:rPr>
      </w:pPr>
      <w:r w:rsidRPr="005C15E3">
        <w:rPr>
          <w:rFonts w:asciiTheme="majorHAnsi" w:hAnsiTheme="majorHAnsi"/>
          <w:sz w:val="20"/>
          <w:szCs w:val="20"/>
        </w:rPr>
        <w:t>Passport/IC no.:</w:t>
      </w:r>
      <w:r w:rsidR="000461F2">
        <w:rPr>
          <w:rFonts w:asciiTheme="majorHAnsi" w:hAnsiTheme="majorHAnsi"/>
          <w:sz w:val="20"/>
          <w:szCs w:val="20"/>
        </w:rPr>
        <w:t>__________________________________________________________________________</w:t>
      </w:r>
    </w:p>
    <w:p w14:paraId="012CED55" w14:textId="77777777" w:rsidR="00A72754" w:rsidRPr="005C15E3" w:rsidRDefault="005C15E3" w:rsidP="00A7275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Mailing </w:t>
      </w:r>
      <w:r w:rsidR="00A72754" w:rsidRPr="005C15E3">
        <w:rPr>
          <w:rFonts w:asciiTheme="majorHAnsi" w:hAnsiTheme="majorHAnsi"/>
          <w:sz w:val="20"/>
          <w:szCs w:val="20"/>
        </w:rPr>
        <w:t>Address</w:t>
      </w:r>
      <w:proofErr w:type="gramStart"/>
      <w:r w:rsidR="00A72754" w:rsidRPr="005C15E3">
        <w:rPr>
          <w:rFonts w:asciiTheme="majorHAnsi" w:hAnsiTheme="majorHAnsi"/>
          <w:sz w:val="20"/>
          <w:szCs w:val="20"/>
        </w:rPr>
        <w:t>:</w:t>
      </w:r>
      <w:r w:rsidR="000461F2">
        <w:rPr>
          <w:rFonts w:asciiTheme="majorHAnsi" w:hAnsiTheme="majorHAnsi"/>
          <w:sz w:val="20"/>
          <w:szCs w:val="20"/>
        </w:rPr>
        <w:t>_</w:t>
      </w:r>
      <w:proofErr w:type="gramEnd"/>
      <w:r w:rsidR="000461F2">
        <w:rPr>
          <w:rFonts w:asciiTheme="majorHAnsi" w:hAnsiTheme="majorHAnsi"/>
          <w:sz w:val="20"/>
          <w:szCs w:val="20"/>
        </w:rPr>
        <w:t>________________________________________________________________________________________________________</w:t>
      </w:r>
    </w:p>
    <w:p w14:paraId="33998D8D" w14:textId="77777777" w:rsidR="00A72754" w:rsidRPr="005C15E3" w:rsidRDefault="000461F2" w:rsidP="00A7275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Phone </w:t>
      </w:r>
      <w:r w:rsidR="00A72754" w:rsidRPr="005C15E3">
        <w:rPr>
          <w:rFonts w:asciiTheme="majorHAnsi" w:hAnsiTheme="majorHAnsi"/>
          <w:sz w:val="20"/>
          <w:szCs w:val="20"/>
        </w:rPr>
        <w:t>Contact</w:t>
      </w:r>
      <w:r>
        <w:rPr>
          <w:rFonts w:asciiTheme="majorHAnsi" w:hAnsiTheme="majorHAnsi"/>
          <w:sz w:val="20"/>
          <w:szCs w:val="20"/>
        </w:rPr>
        <w:t>s</w:t>
      </w:r>
      <w:proofErr w:type="gramStart"/>
      <w:r w:rsidR="00A72754" w:rsidRPr="005C15E3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_</w:t>
      </w:r>
      <w:proofErr w:type="gramEnd"/>
      <w:r>
        <w:rPr>
          <w:rFonts w:asciiTheme="majorHAnsi" w:hAnsiTheme="majorHAnsi"/>
          <w:sz w:val="20"/>
          <w:szCs w:val="20"/>
        </w:rPr>
        <w:t>_______________________________________________________________________</w:t>
      </w:r>
    </w:p>
    <w:p w14:paraId="24D8327E" w14:textId="77777777" w:rsidR="00A72754" w:rsidRPr="005C15E3" w:rsidRDefault="00A72754" w:rsidP="00A72754">
      <w:pPr>
        <w:rPr>
          <w:rFonts w:asciiTheme="majorHAnsi" w:hAnsiTheme="majorHAnsi"/>
          <w:sz w:val="20"/>
          <w:szCs w:val="20"/>
        </w:rPr>
      </w:pPr>
      <w:r w:rsidRPr="005C15E3">
        <w:rPr>
          <w:rFonts w:asciiTheme="majorHAnsi" w:hAnsiTheme="majorHAnsi"/>
          <w:sz w:val="20"/>
          <w:szCs w:val="20"/>
        </w:rPr>
        <w:t>Email</w:t>
      </w:r>
      <w:proofErr w:type="gramStart"/>
      <w:r w:rsidRPr="005C15E3">
        <w:rPr>
          <w:rFonts w:asciiTheme="majorHAnsi" w:hAnsiTheme="majorHAnsi"/>
          <w:sz w:val="20"/>
          <w:szCs w:val="20"/>
        </w:rPr>
        <w:t>:</w:t>
      </w:r>
      <w:r w:rsidR="000461F2">
        <w:rPr>
          <w:rFonts w:asciiTheme="majorHAnsi" w:hAnsiTheme="majorHAnsi"/>
          <w:sz w:val="20"/>
          <w:szCs w:val="20"/>
        </w:rPr>
        <w:t>_</w:t>
      </w:r>
      <w:proofErr w:type="gramEnd"/>
      <w:r w:rsidR="000461F2">
        <w:rPr>
          <w:rFonts w:asciiTheme="majorHAnsi" w:hAnsiTheme="majorHAnsi"/>
          <w:sz w:val="20"/>
          <w:szCs w:val="20"/>
        </w:rPr>
        <w:t>__________________________________________________________________________________</w:t>
      </w:r>
    </w:p>
    <w:p w14:paraId="1515C9B4" w14:textId="77777777" w:rsidR="0065442E" w:rsidRDefault="0065442E" w:rsidP="00A72754">
      <w:pPr>
        <w:rPr>
          <w:rFonts w:asciiTheme="majorHAnsi" w:hAnsiTheme="majorHAnsi"/>
          <w:sz w:val="20"/>
          <w:szCs w:val="20"/>
        </w:rPr>
      </w:pPr>
    </w:p>
    <w:p w14:paraId="7FE7C9E1" w14:textId="77777777" w:rsidR="0065442E" w:rsidRDefault="0065442E" w:rsidP="00A72754">
      <w:pPr>
        <w:rPr>
          <w:rFonts w:asciiTheme="majorHAnsi" w:hAnsiTheme="majorHAnsi"/>
          <w:sz w:val="20"/>
          <w:szCs w:val="20"/>
        </w:rPr>
      </w:pPr>
    </w:p>
    <w:p w14:paraId="5D40168B" w14:textId="77777777" w:rsidR="0037005F" w:rsidRDefault="007A27E0" w:rsidP="00A72754">
      <w:pPr>
        <w:rPr>
          <w:ins w:id="163" w:author="Revi" w:date="2014-05-02T17:48:00Z"/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/>
      </w:r>
      <w:r w:rsidR="000461F2">
        <w:rPr>
          <w:rFonts w:asciiTheme="majorHAnsi" w:hAnsiTheme="majorHAnsi"/>
          <w:sz w:val="20"/>
          <w:szCs w:val="20"/>
        </w:rPr>
        <w:t>SIGN</w:t>
      </w:r>
      <w:ins w:id="164" w:author="Revi" w:date="2014-05-02T17:48:00Z">
        <w:r w:rsidR="0037005F">
          <w:rPr>
            <w:rFonts w:asciiTheme="majorHAnsi" w:hAnsiTheme="majorHAnsi"/>
            <w:sz w:val="20"/>
            <w:szCs w:val="20"/>
          </w:rPr>
          <w:t>ATURE</w:t>
        </w:r>
      </w:ins>
      <w:r w:rsidR="000461F2">
        <w:rPr>
          <w:rFonts w:asciiTheme="majorHAnsi" w:hAnsiTheme="majorHAnsi"/>
          <w:sz w:val="20"/>
          <w:szCs w:val="20"/>
        </w:rPr>
        <w:t>: ______________________________________________________ Date: _____________________________________</w:t>
      </w:r>
      <w:r w:rsidR="000461F2">
        <w:rPr>
          <w:rFonts w:asciiTheme="majorHAnsi" w:hAnsiTheme="majorHAnsi"/>
          <w:sz w:val="20"/>
          <w:szCs w:val="20"/>
        </w:rPr>
        <w:br/>
      </w:r>
    </w:p>
    <w:p w14:paraId="7A38A9DE" w14:textId="76463581" w:rsidR="00A72754" w:rsidRPr="005C15E3" w:rsidRDefault="000461F2" w:rsidP="00A72754">
      <w:pPr>
        <w:rPr>
          <w:rFonts w:asciiTheme="majorHAnsi" w:hAnsiTheme="majorHAnsi"/>
          <w:sz w:val="20"/>
          <w:szCs w:val="20"/>
        </w:rPr>
      </w:pPr>
      <w:del w:id="165" w:author="Revi" w:date="2014-05-02T17:48:00Z">
        <w:r w:rsidRPr="000461F2" w:rsidDel="0037005F">
          <w:rPr>
            <w:rFonts w:asciiTheme="majorHAnsi" w:hAnsiTheme="majorHAnsi"/>
            <w:b/>
            <w:sz w:val="20"/>
            <w:szCs w:val="20"/>
          </w:rPr>
          <w:delText>WHAT TO DO NOW</w:delText>
        </w:r>
        <w:r w:rsidR="004D1CEF" w:rsidDel="0037005F">
          <w:rPr>
            <w:rFonts w:asciiTheme="majorHAnsi" w:hAnsiTheme="majorHAnsi"/>
            <w:b/>
            <w:sz w:val="20"/>
            <w:szCs w:val="20"/>
          </w:rPr>
          <w:delText xml:space="preserve"> ?</w:delText>
        </w:r>
      </w:del>
      <w:ins w:id="166" w:author="Revi" w:date="2014-05-02T17:48:00Z">
        <w:r w:rsidR="0037005F">
          <w:rPr>
            <w:rFonts w:asciiTheme="majorHAnsi" w:hAnsiTheme="majorHAnsi"/>
            <w:b/>
            <w:sz w:val="20"/>
            <w:szCs w:val="20"/>
          </w:rPr>
          <w:t xml:space="preserve"> PLEASE NOTE</w:t>
        </w:r>
      </w:ins>
      <w:del w:id="167" w:author="Revi" w:date="2014-05-02T17:48:00Z">
        <w:r w:rsidDel="0037005F">
          <w:rPr>
            <w:rFonts w:asciiTheme="majorHAnsi" w:hAnsiTheme="majorHAnsi"/>
            <w:sz w:val="20"/>
            <w:szCs w:val="20"/>
          </w:rPr>
          <w:delText xml:space="preserve"> </w:delText>
        </w:r>
      </w:del>
      <w:r>
        <w:rPr>
          <w:rFonts w:asciiTheme="majorHAnsi" w:hAnsiTheme="majorHAnsi"/>
          <w:sz w:val="20"/>
          <w:szCs w:val="20"/>
        </w:rPr>
        <w:t xml:space="preserve">:  Complete and sign </w:t>
      </w:r>
      <w:del w:id="168" w:author="Revi" w:date="2014-05-02T17:49:00Z">
        <w:r w:rsidDel="0037005F">
          <w:rPr>
            <w:rFonts w:asciiTheme="majorHAnsi" w:hAnsiTheme="majorHAnsi"/>
            <w:sz w:val="20"/>
            <w:szCs w:val="20"/>
          </w:rPr>
          <w:delText>then</w:delText>
        </w:r>
      </w:del>
      <w:ins w:id="169" w:author="Revi" w:date="2014-05-02T17:49:00Z">
        <w:r w:rsidR="0037005F">
          <w:rPr>
            <w:rFonts w:asciiTheme="majorHAnsi" w:hAnsiTheme="majorHAnsi"/>
            <w:sz w:val="20"/>
            <w:szCs w:val="20"/>
          </w:rPr>
          <w:t>the above and</w:t>
        </w:r>
      </w:ins>
      <w:r>
        <w:rPr>
          <w:rFonts w:asciiTheme="majorHAnsi" w:hAnsiTheme="majorHAnsi"/>
          <w:sz w:val="20"/>
          <w:szCs w:val="20"/>
        </w:rPr>
        <w:t xml:space="preserve"> </w:t>
      </w:r>
      <w:del w:id="170" w:author="Revi" w:date="2014-05-02T17:49:00Z">
        <w:r w:rsidDel="00A10BF0">
          <w:rPr>
            <w:rFonts w:asciiTheme="majorHAnsi" w:hAnsiTheme="majorHAnsi"/>
            <w:sz w:val="20"/>
            <w:szCs w:val="20"/>
          </w:rPr>
          <w:delText>S</w:delText>
        </w:r>
      </w:del>
      <w:ins w:id="171" w:author="Revi" w:date="2014-05-02T17:49:00Z">
        <w:r w:rsidR="00A10BF0">
          <w:rPr>
            <w:rFonts w:asciiTheme="majorHAnsi" w:hAnsiTheme="majorHAnsi"/>
            <w:sz w:val="20"/>
            <w:szCs w:val="20"/>
          </w:rPr>
          <w:t>s</w:t>
        </w:r>
      </w:ins>
      <w:r w:rsidR="0065442E">
        <w:rPr>
          <w:rFonts w:asciiTheme="majorHAnsi" w:hAnsiTheme="majorHAnsi"/>
          <w:sz w:val="20"/>
          <w:szCs w:val="20"/>
        </w:rPr>
        <w:t>can</w:t>
      </w:r>
      <w:ins w:id="172" w:author="Revi" w:date="2014-05-02T17:49:00Z">
        <w:r w:rsidR="00A10BF0">
          <w:rPr>
            <w:rFonts w:asciiTheme="majorHAnsi" w:hAnsiTheme="majorHAnsi"/>
            <w:sz w:val="20"/>
            <w:szCs w:val="20"/>
          </w:rPr>
          <w:t>-</w:t>
        </w:r>
      </w:ins>
      <w:del w:id="173" w:author="Revi" w:date="2014-05-02T17:50:00Z">
        <w:r w:rsidR="0065442E" w:rsidDel="00A10BF0">
          <w:rPr>
            <w:rFonts w:asciiTheme="majorHAnsi" w:hAnsiTheme="majorHAnsi"/>
            <w:sz w:val="20"/>
            <w:szCs w:val="20"/>
          </w:rPr>
          <w:delText xml:space="preserve"> </w:delText>
        </w:r>
      </w:del>
      <w:r w:rsidR="0065442E">
        <w:rPr>
          <w:rFonts w:asciiTheme="majorHAnsi" w:hAnsiTheme="majorHAnsi"/>
          <w:sz w:val="20"/>
          <w:szCs w:val="20"/>
        </w:rPr>
        <w:t xml:space="preserve">in and email </w:t>
      </w:r>
      <w:del w:id="174" w:author="Revi" w:date="2014-05-02T17:50:00Z">
        <w:r w:rsidR="0065442E" w:rsidDel="00A10BF0">
          <w:rPr>
            <w:rFonts w:asciiTheme="majorHAnsi" w:hAnsiTheme="majorHAnsi"/>
            <w:sz w:val="20"/>
            <w:szCs w:val="20"/>
          </w:rPr>
          <w:delText>attach this</w:delText>
        </w:r>
        <w:r w:rsidDel="00A10BF0">
          <w:rPr>
            <w:rFonts w:asciiTheme="majorHAnsi" w:hAnsiTheme="majorHAnsi"/>
            <w:sz w:val="20"/>
            <w:szCs w:val="20"/>
          </w:rPr>
          <w:delText xml:space="preserve"> </w:delText>
        </w:r>
      </w:del>
      <w:r>
        <w:rPr>
          <w:rFonts w:asciiTheme="majorHAnsi" w:hAnsiTheme="majorHAnsi"/>
          <w:sz w:val="20"/>
          <w:szCs w:val="20"/>
        </w:rPr>
        <w:t xml:space="preserve">to </w:t>
      </w:r>
      <w:hyperlink r:id="rId9" w:history="1">
        <w:r w:rsidRPr="00BA772A">
          <w:rPr>
            <w:rStyle w:val="Hyperlink"/>
            <w:rFonts w:asciiTheme="majorHAnsi" w:hAnsiTheme="majorHAnsi"/>
            <w:sz w:val="20"/>
            <w:szCs w:val="20"/>
          </w:rPr>
          <w:t>support@maximtrader.com</w:t>
        </w:r>
      </w:hyperlink>
      <w:ins w:id="175" w:author="Revi" w:date="2014-05-02T17:50:00Z">
        <w:r w:rsidR="00A10BF0">
          <w:rPr>
            <w:rFonts w:asciiTheme="majorHAnsi" w:hAnsiTheme="majorHAnsi"/>
            <w:sz w:val="20"/>
            <w:szCs w:val="20"/>
          </w:rPr>
          <w:t xml:space="preserve"> BEFORE the maturity of your </w:t>
        </w:r>
      </w:ins>
      <w:ins w:id="176" w:author="Revi" w:date="2014-05-02T17:51:00Z">
        <w:r w:rsidR="00A10BF0">
          <w:rPr>
            <w:rFonts w:asciiTheme="majorHAnsi" w:hAnsiTheme="majorHAnsi"/>
            <w:sz w:val="20"/>
            <w:szCs w:val="20"/>
          </w:rPr>
          <w:t>contract.</w:t>
        </w:r>
      </w:ins>
      <w:ins w:id="177" w:author="Revi" w:date="2014-05-02T17:50:00Z">
        <w:r w:rsidR="00A10BF0">
          <w:rPr>
            <w:rFonts w:asciiTheme="majorHAnsi" w:hAnsiTheme="majorHAnsi"/>
            <w:sz w:val="20"/>
            <w:szCs w:val="20"/>
          </w:rPr>
          <w:t xml:space="preserve"> </w:t>
        </w:r>
      </w:ins>
      <w:del w:id="178" w:author="Revi" w:date="2014-05-02T17:50:00Z">
        <w:r w:rsidDel="00A10BF0">
          <w:rPr>
            <w:rFonts w:asciiTheme="majorHAnsi" w:hAnsiTheme="majorHAnsi"/>
            <w:sz w:val="20"/>
            <w:szCs w:val="20"/>
          </w:rPr>
          <w:delText xml:space="preserve"> </w:delText>
        </w:r>
      </w:del>
    </w:p>
    <w:sectPr w:rsidR="00A72754" w:rsidRPr="005C15E3" w:rsidSect="0065442E">
      <w:footerReference w:type="default" r:id="rId10"/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1281F" w14:textId="77777777" w:rsidR="00EA2691" w:rsidRDefault="00EA2691" w:rsidP="00823C99">
      <w:r>
        <w:separator/>
      </w:r>
    </w:p>
  </w:endnote>
  <w:endnote w:type="continuationSeparator" w:id="0">
    <w:p w14:paraId="509B2A35" w14:textId="77777777" w:rsidR="00EA2691" w:rsidRDefault="00EA2691" w:rsidP="0082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79" w:author="Revi" w:date="2014-05-02T17:29:00Z"/>
  <w:sdt>
    <w:sdtPr>
      <w:id w:val="285629212"/>
      <w:docPartObj>
        <w:docPartGallery w:val="Page Numbers (Bottom of Page)"/>
        <w:docPartUnique/>
      </w:docPartObj>
    </w:sdtPr>
    <w:sdtContent>
      <w:customXmlInsRangeEnd w:id="179"/>
      <w:customXmlInsRangeStart w:id="180" w:author="Revi" w:date="2014-05-02T17:29:00Z"/>
      <w:sdt>
        <w:sdtPr>
          <w:id w:val="98381352"/>
          <w:docPartObj>
            <w:docPartGallery w:val="Page Numbers (Top of Page)"/>
            <w:docPartUnique/>
          </w:docPartObj>
        </w:sdtPr>
        <w:sdtContent>
          <w:customXmlInsRangeEnd w:id="180"/>
          <w:p w14:paraId="361492EA" w14:textId="2BEBBE63" w:rsidR="00823C99" w:rsidRDefault="00823C99">
            <w:pPr>
              <w:pStyle w:val="Footer"/>
              <w:rPr>
                <w:ins w:id="181" w:author="Revi" w:date="2014-05-02T17:29:00Z"/>
              </w:rPr>
            </w:pPr>
            <w:ins w:id="182" w:author="Revi" w:date="2014-05-02T17:29:00Z">
              <w:r>
                <w:t xml:space="preserve">Page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</w:rPr>
                <w:fldChar w:fldCharType="separate"/>
              </w:r>
            </w:ins>
            <w:r w:rsidR="00541CBF">
              <w:rPr>
                <w:b/>
                <w:bCs/>
                <w:noProof/>
              </w:rPr>
              <w:t>1</w:t>
            </w:r>
            <w:ins w:id="183" w:author="Revi" w:date="2014-05-02T17:29:00Z">
              <w:r>
                <w:rPr>
                  <w:b/>
                  <w:bCs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</w:rPr>
                <w:fldChar w:fldCharType="separate"/>
              </w:r>
            </w:ins>
            <w:r w:rsidR="00541CBF">
              <w:rPr>
                <w:b/>
                <w:bCs/>
                <w:noProof/>
              </w:rPr>
              <w:t>2</w:t>
            </w:r>
            <w:ins w:id="184" w:author="Revi" w:date="2014-05-02T17:29:00Z">
              <w:r>
                <w:rPr>
                  <w:b/>
                  <w:bCs/>
                </w:rPr>
                <w:fldChar w:fldCharType="end"/>
              </w:r>
            </w:ins>
          </w:p>
          <w:customXmlInsRangeStart w:id="185" w:author="Revi" w:date="2014-05-02T17:29:00Z"/>
        </w:sdtContent>
      </w:sdt>
      <w:customXmlInsRangeEnd w:id="185"/>
      <w:customXmlInsRangeStart w:id="186" w:author="Revi" w:date="2014-05-02T17:29:00Z"/>
    </w:sdtContent>
  </w:sdt>
  <w:customXmlInsRangeEnd w:id="186"/>
  <w:p w14:paraId="0643FCDE" w14:textId="77777777" w:rsidR="00823C99" w:rsidRDefault="00823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57A59" w14:textId="77777777" w:rsidR="00EA2691" w:rsidRDefault="00EA2691" w:rsidP="00823C99">
      <w:r>
        <w:separator/>
      </w:r>
    </w:p>
  </w:footnote>
  <w:footnote w:type="continuationSeparator" w:id="0">
    <w:p w14:paraId="60B2CE30" w14:textId="77777777" w:rsidR="00EA2691" w:rsidRDefault="00EA2691" w:rsidP="00823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38A"/>
    <w:multiLevelType w:val="hybridMultilevel"/>
    <w:tmpl w:val="3C46B34E"/>
    <w:lvl w:ilvl="0" w:tplc="4CF0ED9C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54"/>
    <w:rsid w:val="0001522D"/>
    <w:rsid w:val="000461F2"/>
    <w:rsid w:val="000A74C6"/>
    <w:rsid w:val="003479CF"/>
    <w:rsid w:val="0037005F"/>
    <w:rsid w:val="003A6712"/>
    <w:rsid w:val="00475BF3"/>
    <w:rsid w:val="004D1CEF"/>
    <w:rsid w:val="0052170A"/>
    <w:rsid w:val="00541CBF"/>
    <w:rsid w:val="005C15E3"/>
    <w:rsid w:val="0065442E"/>
    <w:rsid w:val="00703851"/>
    <w:rsid w:val="0071579F"/>
    <w:rsid w:val="00762A90"/>
    <w:rsid w:val="007A27E0"/>
    <w:rsid w:val="00823C99"/>
    <w:rsid w:val="008E2405"/>
    <w:rsid w:val="00A10BF0"/>
    <w:rsid w:val="00A72754"/>
    <w:rsid w:val="00B4626E"/>
    <w:rsid w:val="00B81DD3"/>
    <w:rsid w:val="00C05087"/>
    <w:rsid w:val="00C608A3"/>
    <w:rsid w:val="00E114AE"/>
    <w:rsid w:val="00EA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1D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5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C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C9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C99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5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C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C9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C9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upport@maximtra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98C9-DF1A-4C26-BD35-F3B95C42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Revi</cp:lastModifiedBy>
  <cp:revision>3</cp:revision>
  <dcterms:created xsi:type="dcterms:W3CDTF">2014-05-02T09:41:00Z</dcterms:created>
  <dcterms:modified xsi:type="dcterms:W3CDTF">2014-05-02T10:10:00Z</dcterms:modified>
</cp:coreProperties>
</file>